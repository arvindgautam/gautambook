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FB0" w:rsidRPr="00894E2E" w:rsidRDefault="00183FB0" w:rsidP="00183FB0">
      <w:pPr>
        <w:shd w:val="clear" w:color="auto" w:fill="FFFFFF"/>
        <w:spacing w:after="150" w:line="240" w:lineRule="auto"/>
        <w:jc w:val="center"/>
        <w:textAlignment w:val="baseline"/>
        <w:outlineLvl w:val="0"/>
        <w:rPr>
          <w:rFonts w:eastAsia="Times New Roman" w:cstheme="minorHAnsi"/>
          <w:caps/>
          <w:color w:val="000000" w:themeColor="text1"/>
          <w:kern w:val="36"/>
          <w:sz w:val="44"/>
          <w:szCs w:val="32"/>
        </w:rPr>
      </w:pPr>
      <w:bookmarkStart w:id="0" w:name="_GoBack"/>
      <w:bookmarkEnd w:id="0"/>
      <w:r w:rsidRPr="00894E2E">
        <w:rPr>
          <w:rFonts w:eastAsia="Times New Roman" w:cstheme="minorHAnsi"/>
          <w:caps/>
          <w:color w:val="000000" w:themeColor="text1"/>
          <w:kern w:val="36"/>
          <w:sz w:val="44"/>
          <w:szCs w:val="32"/>
        </w:rPr>
        <w:t>A WORLD CLASS SERVICE</w:t>
      </w:r>
      <w:r w:rsidRPr="00894E2E">
        <w:rPr>
          <w:rFonts w:eastAsia="Times New Roman" w:cstheme="minorHAnsi"/>
          <w:caps/>
          <w:color w:val="000000" w:themeColor="text1"/>
          <w:kern w:val="36"/>
          <w:sz w:val="44"/>
          <w:szCs w:val="32"/>
        </w:rPr>
        <w:br/>
        <w:t>EXCELLENCE GUARANTEED</w:t>
      </w:r>
    </w:p>
    <w:p w:rsidR="00183FB0" w:rsidRPr="00894E2E" w:rsidRDefault="00183FB0" w:rsidP="00183FB0">
      <w:pPr>
        <w:shd w:val="clear" w:color="auto" w:fill="FFFFFF"/>
        <w:spacing w:after="150" w:line="300" w:lineRule="atLeast"/>
        <w:textAlignment w:val="baseline"/>
        <w:rPr>
          <w:rFonts w:eastAsia="Times New Roman" w:cstheme="minorHAnsi"/>
          <w:color w:val="000000" w:themeColor="text1"/>
          <w:sz w:val="24"/>
          <w:szCs w:val="24"/>
        </w:rPr>
      </w:pPr>
      <w:r w:rsidRPr="00894E2E">
        <w:rPr>
          <w:rFonts w:eastAsia="Times New Roman" w:cstheme="minorHAnsi"/>
          <w:color w:val="000000" w:themeColor="text1"/>
          <w:sz w:val="24"/>
          <w:szCs w:val="24"/>
        </w:rPr>
        <w:t xml:space="preserve">Our event experts will take care of every single aspect of your events in </w:t>
      </w:r>
      <w:ins w:id="1" w:author="PRAKHAR GUPTA" w:date="2015-12-09T11:53:00Z">
        <w:r w:rsidR="00894E2E">
          <w:rPr>
            <w:rFonts w:eastAsia="Times New Roman" w:cstheme="minorHAnsi"/>
            <w:color w:val="000000" w:themeColor="text1"/>
            <w:sz w:val="24"/>
            <w:szCs w:val="24"/>
          </w:rPr>
          <w:t>the law</w:t>
        </w:r>
      </w:ins>
      <w:del w:id="2" w:author="PRAKHAR GUPTA" w:date="2015-12-09T11:53:00Z">
        <w:r w:rsidRPr="00894E2E" w:rsidDel="00894E2E">
          <w:rPr>
            <w:rFonts w:eastAsia="Times New Roman" w:cstheme="minorHAnsi"/>
            <w:color w:val="000000" w:themeColor="text1"/>
            <w:sz w:val="24"/>
            <w:szCs w:val="24"/>
          </w:rPr>
          <w:delText>legal</w:delText>
        </w:r>
      </w:del>
      <w:r w:rsidRPr="00894E2E">
        <w:rPr>
          <w:rFonts w:eastAsia="Times New Roman" w:cstheme="minorHAnsi"/>
          <w:color w:val="000000" w:themeColor="text1"/>
          <w:sz w:val="24"/>
          <w:szCs w:val="24"/>
        </w:rPr>
        <w:t xml:space="preserve"> industry comprising of - Planning, Scheduling, Developing and Managing the Event Website, Marketing – Regional and Global Scale, Selling and Acquiring Sponsorship, Acquiring </w:t>
      </w:r>
      <w:del w:id="3" w:author="PRAKHAR GUPTA" w:date="2015-12-09T11:56:00Z">
        <w:r w:rsidRPr="00894E2E" w:rsidDel="00894E2E">
          <w:rPr>
            <w:rFonts w:eastAsia="Times New Roman" w:cstheme="minorHAnsi"/>
            <w:color w:val="000000" w:themeColor="text1"/>
            <w:sz w:val="24"/>
            <w:szCs w:val="24"/>
          </w:rPr>
          <w:delText xml:space="preserve">the </w:delText>
        </w:r>
      </w:del>
      <w:r w:rsidRPr="00894E2E">
        <w:rPr>
          <w:rFonts w:eastAsia="Times New Roman" w:cstheme="minorHAnsi"/>
          <w:color w:val="000000" w:themeColor="text1"/>
          <w:sz w:val="24"/>
          <w:szCs w:val="24"/>
        </w:rPr>
        <w:t>Speakers</w:t>
      </w:r>
      <w:del w:id="4" w:author="PRAKHAR GUPTA" w:date="2015-12-09T11:56:00Z">
        <w:r w:rsidRPr="00894E2E" w:rsidDel="00894E2E">
          <w:rPr>
            <w:rFonts w:eastAsia="Times New Roman" w:cstheme="minorHAnsi"/>
            <w:color w:val="000000" w:themeColor="text1"/>
            <w:sz w:val="24"/>
            <w:szCs w:val="24"/>
          </w:rPr>
          <w:delText xml:space="preserve"> if any</w:delText>
        </w:r>
      </w:del>
      <w:r w:rsidRPr="00894E2E">
        <w:rPr>
          <w:rFonts w:eastAsia="Times New Roman" w:cstheme="minorHAnsi"/>
          <w:color w:val="000000" w:themeColor="text1"/>
          <w:sz w:val="24"/>
          <w:szCs w:val="24"/>
        </w:rPr>
        <w:t xml:space="preserve">, Managing </w:t>
      </w:r>
      <w:del w:id="5" w:author="PRAKHAR GUPTA" w:date="2015-12-09T11:56:00Z">
        <w:r w:rsidRPr="00894E2E" w:rsidDel="00894E2E">
          <w:rPr>
            <w:rFonts w:eastAsia="Times New Roman" w:cstheme="minorHAnsi"/>
            <w:color w:val="000000" w:themeColor="text1"/>
            <w:sz w:val="24"/>
            <w:szCs w:val="24"/>
          </w:rPr>
          <w:delText xml:space="preserve">the </w:delText>
        </w:r>
      </w:del>
      <w:r w:rsidRPr="00894E2E">
        <w:rPr>
          <w:rFonts w:eastAsia="Times New Roman" w:cstheme="minorHAnsi"/>
          <w:color w:val="000000" w:themeColor="text1"/>
          <w:sz w:val="24"/>
          <w:szCs w:val="24"/>
        </w:rPr>
        <w:t>Travel Arrangement</w:t>
      </w:r>
      <w:del w:id="6" w:author="PRAKHAR GUPTA" w:date="2015-12-09T11:56:00Z">
        <w:r w:rsidRPr="00894E2E" w:rsidDel="00894E2E">
          <w:rPr>
            <w:rFonts w:eastAsia="Times New Roman" w:cstheme="minorHAnsi"/>
            <w:color w:val="000000" w:themeColor="text1"/>
            <w:sz w:val="24"/>
            <w:szCs w:val="24"/>
          </w:rPr>
          <w:delText>s</w:delText>
        </w:r>
      </w:del>
      <w:r w:rsidRPr="00894E2E">
        <w:rPr>
          <w:rFonts w:eastAsia="Times New Roman" w:cstheme="minorHAnsi"/>
          <w:color w:val="000000" w:themeColor="text1"/>
          <w:sz w:val="24"/>
          <w:szCs w:val="24"/>
        </w:rPr>
        <w:t xml:space="preserve"> and Accommodation</w:t>
      </w:r>
      <w:del w:id="7" w:author="PRAKHAR GUPTA" w:date="2015-12-09T11:56:00Z">
        <w:r w:rsidRPr="00894E2E" w:rsidDel="00894E2E">
          <w:rPr>
            <w:rFonts w:eastAsia="Times New Roman" w:cstheme="minorHAnsi"/>
            <w:color w:val="000000" w:themeColor="text1"/>
            <w:sz w:val="24"/>
            <w:szCs w:val="24"/>
          </w:rPr>
          <w:delText>s</w:delText>
        </w:r>
      </w:del>
      <w:r w:rsidRPr="00894E2E">
        <w:rPr>
          <w:rFonts w:eastAsia="Times New Roman" w:cstheme="minorHAnsi"/>
          <w:color w:val="000000" w:themeColor="text1"/>
          <w:sz w:val="24"/>
          <w:szCs w:val="24"/>
        </w:rPr>
        <w:t xml:space="preserve">, Finding and Dealing with </w:t>
      </w:r>
      <w:del w:id="8" w:author="PRAKHAR GUPTA" w:date="2015-12-09T11:56:00Z">
        <w:r w:rsidRPr="00894E2E" w:rsidDel="00894E2E">
          <w:rPr>
            <w:rFonts w:eastAsia="Times New Roman" w:cstheme="minorHAnsi"/>
            <w:color w:val="000000" w:themeColor="text1"/>
            <w:sz w:val="24"/>
            <w:szCs w:val="24"/>
          </w:rPr>
          <w:delText xml:space="preserve">the </w:delText>
        </w:r>
      </w:del>
      <w:ins w:id="9" w:author="PRAKHAR GUPTA" w:date="2015-12-09T11:56:00Z">
        <w:r w:rsidR="00894E2E">
          <w:rPr>
            <w:rFonts w:eastAsia="Times New Roman" w:cstheme="minorHAnsi"/>
            <w:color w:val="000000" w:themeColor="text1"/>
            <w:sz w:val="24"/>
            <w:szCs w:val="24"/>
          </w:rPr>
          <w:t>Event</w:t>
        </w:r>
        <w:r w:rsidR="00894E2E" w:rsidRPr="00894E2E">
          <w:rPr>
            <w:rFonts w:eastAsia="Times New Roman" w:cstheme="minorHAnsi"/>
            <w:color w:val="000000" w:themeColor="text1"/>
            <w:sz w:val="24"/>
            <w:szCs w:val="24"/>
          </w:rPr>
          <w:t xml:space="preserve"> </w:t>
        </w:r>
      </w:ins>
      <w:r w:rsidRPr="00894E2E">
        <w:rPr>
          <w:rFonts w:eastAsia="Times New Roman" w:cstheme="minorHAnsi"/>
          <w:color w:val="000000" w:themeColor="text1"/>
          <w:sz w:val="24"/>
          <w:szCs w:val="24"/>
        </w:rPr>
        <w:t xml:space="preserve">Venue, Selling </w:t>
      </w:r>
      <w:del w:id="10" w:author="PRAKHAR GUPTA" w:date="2015-12-09T11:57:00Z">
        <w:r w:rsidRPr="00894E2E" w:rsidDel="00894E2E">
          <w:rPr>
            <w:rFonts w:eastAsia="Times New Roman" w:cstheme="minorHAnsi"/>
            <w:color w:val="000000" w:themeColor="text1"/>
            <w:sz w:val="24"/>
            <w:szCs w:val="24"/>
          </w:rPr>
          <w:delText>Registrations,</w:delText>
        </w:r>
      </w:del>
      <w:ins w:id="11" w:author="PRAKHAR GUPTA" w:date="2015-12-09T11:57:00Z">
        <w:r w:rsidR="00894E2E">
          <w:rPr>
            <w:rFonts w:eastAsia="Times New Roman" w:cstheme="minorHAnsi"/>
            <w:color w:val="000000" w:themeColor="text1"/>
            <w:sz w:val="24"/>
            <w:szCs w:val="24"/>
          </w:rPr>
          <w:t>and</w:t>
        </w:r>
      </w:ins>
      <w:r w:rsidRPr="00894E2E">
        <w:rPr>
          <w:rFonts w:eastAsia="Times New Roman" w:cstheme="minorHAnsi"/>
          <w:color w:val="000000" w:themeColor="text1"/>
          <w:sz w:val="24"/>
          <w:szCs w:val="24"/>
        </w:rPr>
        <w:t xml:space="preserve"> Managing Registrations, Onsite Event Management, Complete Event Execution, Data Management, etc.</w:t>
      </w:r>
    </w:p>
    <w:p w:rsidR="00183FB0" w:rsidRPr="00894E2E" w:rsidRDefault="00183FB0" w:rsidP="00183FB0">
      <w:pPr>
        <w:shd w:val="clear" w:color="auto" w:fill="FFFFFF"/>
        <w:spacing w:after="225" w:line="240" w:lineRule="auto"/>
        <w:textAlignment w:val="baseline"/>
        <w:outlineLvl w:val="1"/>
        <w:rPr>
          <w:rFonts w:eastAsia="Times New Roman" w:cstheme="minorHAnsi"/>
          <w:color w:val="000000" w:themeColor="text1"/>
          <w:sz w:val="36"/>
          <w:szCs w:val="36"/>
        </w:rPr>
      </w:pPr>
      <w:r w:rsidRPr="00894E2E">
        <w:rPr>
          <w:rFonts w:eastAsia="Times New Roman" w:cstheme="minorHAnsi"/>
          <w:color w:val="000000" w:themeColor="text1"/>
          <w:sz w:val="36"/>
          <w:szCs w:val="36"/>
        </w:rPr>
        <w:t>Our expertise lies in the following avenues:-</w:t>
      </w:r>
    </w:p>
    <w:p w:rsidR="00183FB0" w:rsidRPr="00894E2E" w:rsidRDefault="00183FB0" w:rsidP="00183FB0">
      <w:pPr>
        <w:numPr>
          <w:ilvl w:val="0"/>
          <w:numId w:val="1"/>
        </w:numPr>
        <w:shd w:val="clear" w:color="auto" w:fill="FFFFFF"/>
        <w:spacing w:after="0" w:line="240" w:lineRule="auto"/>
        <w:ind w:left="0"/>
        <w:textAlignment w:val="baseline"/>
        <w:rPr>
          <w:rFonts w:eastAsia="Times New Roman" w:cstheme="minorHAnsi"/>
          <w:color w:val="000000" w:themeColor="text1"/>
        </w:rPr>
      </w:pPr>
      <w:r w:rsidRPr="00894E2E">
        <w:rPr>
          <w:rFonts w:eastAsia="Times New Roman" w:cstheme="minorHAnsi"/>
          <w:b/>
          <w:bCs/>
          <w:color w:val="000000" w:themeColor="text1"/>
          <w:bdr w:val="none" w:sz="0" w:space="0" w:color="auto" w:frame="1"/>
        </w:rPr>
        <w:t>Theme Selection:</w:t>
      </w:r>
      <w:r w:rsidRPr="00894E2E">
        <w:rPr>
          <w:rFonts w:eastAsia="Times New Roman" w:cstheme="minorHAnsi"/>
          <w:color w:val="000000" w:themeColor="text1"/>
        </w:rPr>
        <w:t xml:space="preserve"> We </w:t>
      </w:r>
      <w:del w:id="12" w:author="PRAKHAR GUPTA" w:date="2015-12-09T11:57:00Z">
        <w:r w:rsidRPr="00894E2E" w:rsidDel="00894E2E">
          <w:rPr>
            <w:rFonts w:eastAsia="Times New Roman" w:cstheme="minorHAnsi"/>
            <w:color w:val="000000" w:themeColor="text1"/>
          </w:rPr>
          <w:delText xml:space="preserve">sit with your team and </w:delText>
        </w:r>
      </w:del>
      <w:r w:rsidRPr="00894E2E">
        <w:rPr>
          <w:rFonts w:eastAsia="Times New Roman" w:cstheme="minorHAnsi"/>
          <w:color w:val="000000" w:themeColor="text1"/>
        </w:rPr>
        <w:t xml:space="preserve">help you </w:t>
      </w:r>
      <w:ins w:id="13" w:author="PRAKHAR GUPTA" w:date="2015-12-09T11:57:00Z">
        <w:r w:rsidR="00894E2E">
          <w:rPr>
            <w:rFonts w:eastAsia="Times New Roman" w:cstheme="minorHAnsi"/>
            <w:color w:val="000000" w:themeColor="text1"/>
          </w:rPr>
          <w:t xml:space="preserve">in </w:t>
        </w:r>
      </w:ins>
      <w:r w:rsidRPr="00894E2E">
        <w:rPr>
          <w:rFonts w:eastAsia="Times New Roman" w:cstheme="minorHAnsi"/>
          <w:color w:val="000000" w:themeColor="text1"/>
        </w:rPr>
        <w:t xml:space="preserve">designing the best theme </w:t>
      </w:r>
      <w:ins w:id="14" w:author="PRAKHAR GUPTA" w:date="2015-12-09T11:57:00Z">
        <w:r w:rsidR="00894E2E">
          <w:rPr>
            <w:rFonts w:eastAsia="Times New Roman" w:cstheme="minorHAnsi"/>
            <w:color w:val="000000" w:themeColor="text1"/>
          </w:rPr>
          <w:t xml:space="preserve">for your event </w:t>
        </w:r>
      </w:ins>
      <w:r w:rsidRPr="00894E2E">
        <w:rPr>
          <w:rFonts w:eastAsia="Times New Roman" w:cstheme="minorHAnsi"/>
          <w:color w:val="000000" w:themeColor="text1"/>
        </w:rPr>
        <w:t xml:space="preserve">considering the latest </w:t>
      </w:r>
      <w:ins w:id="15" w:author="PRAKHAR GUPTA" w:date="2015-12-09T11:57:00Z">
        <w:r w:rsidR="00894E2E">
          <w:rPr>
            <w:rFonts w:eastAsia="Times New Roman" w:cstheme="minorHAnsi"/>
            <w:color w:val="000000" w:themeColor="text1"/>
          </w:rPr>
          <w:t xml:space="preserve">law industry </w:t>
        </w:r>
      </w:ins>
      <w:r w:rsidRPr="00894E2E">
        <w:rPr>
          <w:rFonts w:eastAsia="Times New Roman" w:cstheme="minorHAnsi"/>
          <w:color w:val="000000" w:themeColor="text1"/>
        </w:rPr>
        <w:t xml:space="preserve">trends </w:t>
      </w:r>
      <w:ins w:id="16" w:author="PRAKHAR GUPTA" w:date="2015-12-09T11:58:00Z">
        <w:r w:rsidR="00894E2E">
          <w:rPr>
            <w:rFonts w:eastAsia="Times New Roman" w:cstheme="minorHAnsi"/>
            <w:color w:val="000000" w:themeColor="text1"/>
          </w:rPr>
          <w:t xml:space="preserve">and </w:t>
        </w:r>
      </w:ins>
      <w:r w:rsidRPr="00894E2E">
        <w:rPr>
          <w:rFonts w:eastAsia="Times New Roman" w:cstheme="minorHAnsi"/>
          <w:color w:val="000000" w:themeColor="text1"/>
        </w:rPr>
        <w:t>topics to attract the target audience, speakers and sponsors for your event.</w:t>
      </w:r>
    </w:p>
    <w:p w:rsidR="00183FB0" w:rsidRPr="00894E2E" w:rsidRDefault="00183FB0" w:rsidP="00183FB0">
      <w:pPr>
        <w:shd w:val="clear" w:color="auto" w:fill="FFFFFF"/>
        <w:spacing w:after="0" w:line="240" w:lineRule="auto"/>
        <w:textAlignment w:val="baseline"/>
        <w:rPr>
          <w:rFonts w:eastAsia="Times New Roman" w:cstheme="minorHAnsi"/>
          <w:color w:val="000000" w:themeColor="text1"/>
        </w:rPr>
      </w:pPr>
    </w:p>
    <w:p w:rsidR="00183FB0" w:rsidRPr="00894E2E" w:rsidRDefault="00183FB0" w:rsidP="00183FB0">
      <w:pPr>
        <w:numPr>
          <w:ilvl w:val="0"/>
          <w:numId w:val="1"/>
        </w:numPr>
        <w:shd w:val="clear" w:color="auto" w:fill="FFFFFF"/>
        <w:spacing w:after="0" w:line="240" w:lineRule="auto"/>
        <w:ind w:left="0"/>
        <w:textAlignment w:val="baseline"/>
        <w:rPr>
          <w:rFonts w:eastAsia="Times New Roman" w:cstheme="minorHAnsi"/>
          <w:color w:val="000000" w:themeColor="text1"/>
        </w:rPr>
      </w:pPr>
      <w:r w:rsidRPr="00894E2E">
        <w:rPr>
          <w:rFonts w:eastAsia="Times New Roman" w:cstheme="minorHAnsi"/>
          <w:b/>
          <w:bCs/>
          <w:color w:val="000000" w:themeColor="text1"/>
          <w:bdr w:val="none" w:sz="0" w:space="0" w:color="auto" w:frame="1"/>
        </w:rPr>
        <w:t>Agenda Setup:</w:t>
      </w:r>
      <w:r w:rsidRPr="00894E2E">
        <w:rPr>
          <w:rFonts w:eastAsia="Times New Roman" w:cstheme="minorHAnsi"/>
          <w:color w:val="000000" w:themeColor="text1"/>
        </w:rPr>
        <w:t xml:space="preserve"> We are associated with a number of global </w:t>
      </w:r>
      <w:ins w:id="17" w:author="PRAKHAR GUPTA" w:date="2015-12-09T11:58:00Z">
        <w:r w:rsidR="00894E2E">
          <w:rPr>
            <w:rFonts w:eastAsia="Times New Roman" w:cstheme="minorHAnsi"/>
            <w:color w:val="000000" w:themeColor="text1"/>
          </w:rPr>
          <w:t>law</w:t>
        </w:r>
      </w:ins>
      <w:del w:id="18" w:author="PRAKHAR GUPTA" w:date="2015-12-09T11:58:00Z">
        <w:r w:rsidRPr="00894E2E" w:rsidDel="00894E2E">
          <w:rPr>
            <w:rFonts w:eastAsia="Times New Roman" w:cstheme="minorHAnsi"/>
            <w:color w:val="000000" w:themeColor="text1"/>
          </w:rPr>
          <w:delText>legal</w:delText>
        </w:r>
      </w:del>
      <w:r w:rsidRPr="00894E2E">
        <w:rPr>
          <w:rFonts w:eastAsia="Times New Roman" w:cstheme="minorHAnsi"/>
          <w:color w:val="000000" w:themeColor="text1"/>
        </w:rPr>
        <w:t xml:space="preserve"> professionals in order to design </w:t>
      </w:r>
      <w:ins w:id="19" w:author="PRAKHAR GUPTA" w:date="2015-12-09T11:58:00Z">
        <w:r w:rsidR="00894E2E">
          <w:rPr>
            <w:rFonts w:eastAsia="Times New Roman" w:cstheme="minorHAnsi"/>
            <w:color w:val="000000" w:themeColor="text1"/>
          </w:rPr>
          <w:t>and</w:t>
        </w:r>
      </w:ins>
      <w:del w:id="20" w:author="PRAKHAR GUPTA" w:date="2015-12-09T11:58:00Z">
        <w:r w:rsidRPr="00894E2E" w:rsidDel="00894E2E">
          <w:rPr>
            <w:rFonts w:eastAsia="Times New Roman" w:cstheme="minorHAnsi"/>
            <w:color w:val="000000" w:themeColor="text1"/>
          </w:rPr>
          <w:delText>or</w:delText>
        </w:r>
      </w:del>
      <w:r w:rsidRPr="00894E2E">
        <w:rPr>
          <w:rFonts w:eastAsia="Times New Roman" w:cstheme="minorHAnsi"/>
          <w:color w:val="000000" w:themeColor="text1"/>
        </w:rPr>
        <w:t xml:space="preserve"> structure the agenda for the </w:t>
      </w:r>
      <w:r w:rsidRPr="00894E2E">
        <w:rPr>
          <w:rFonts w:eastAsia="Times New Roman" w:cstheme="minorHAnsi"/>
          <w:color w:val="000000" w:themeColor="text1"/>
        </w:rPr>
        <w:lastRenderedPageBreak/>
        <w:t xml:space="preserve">event based on the theme and geographical hot topics prevailing in the </w:t>
      </w:r>
      <w:ins w:id="21" w:author="PRAKHAR GUPTA" w:date="2015-12-09T11:58:00Z">
        <w:r w:rsidR="00894E2E">
          <w:rPr>
            <w:rFonts w:eastAsia="Times New Roman" w:cstheme="minorHAnsi"/>
            <w:color w:val="000000" w:themeColor="text1"/>
          </w:rPr>
          <w:t>law</w:t>
        </w:r>
      </w:ins>
      <w:del w:id="22" w:author="PRAKHAR GUPTA" w:date="2015-12-09T11:59:00Z">
        <w:r w:rsidRPr="00894E2E" w:rsidDel="00894E2E">
          <w:rPr>
            <w:rFonts w:eastAsia="Times New Roman" w:cstheme="minorHAnsi"/>
            <w:color w:val="000000" w:themeColor="text1"/>
          </w:rPr>
          <w:delText>legal</w:delText>
        </w:r>
      </w:del>
      <w:r w:rsidRPr="00894E2E">
        <w:rPr>
          <w:rFonts w:eastAsia="Times New Roman" w:cstheme="minorHAnsi"/>
          <w:color w:val="000000" w:themeColor="text1"/>
        </w:rPr>
        <w:t xml:space="preserve"> industry</w:t>
      </w:r>
      <w:ins w:id="23" w:author="PRAKHAR GUPTA" w:date="2015-12-09T11:59:00Z">
        <w:r w:rsidR="00894E2E">
          <w:rPr>
            <w:rFonts w:eastAsia="Times New Roman" w:cstheme="minorHAnsi"/>
            <w:color w:val="000000" w:themeColor="text1"/>
          </w:rPr>
          <w:t xml:space="preserve"> in that area</w:t>
        </w:r>
      </w:ins>
      <w:r w:rsidRPr="00894E2E">
        <w:rPr>
          <w:rFonts w:eastAsia="Times New Roman" w:cstheme="minorHAnsi"/>
          <w:color w:val="000000" w:themeColor="text1"/>
        </w:rPr>
        <w:t>.</w:t>
      </w:r>
    </w:p>
    <w:p w:rsidR="00183FB0" w:rsidRPr="00894E2E" w:rsidRDefault="00183FB0" w:rsidP="00183FB0">
      <w:pPr>
        <w:shd w:val="clear" w:color="auto" w:fill="FFFFFF"/>
        <w:spacing w:after="0" w:line="240" w:lineRule="auto"/>
        <w:textAlignment w:val="baseline"/>
        <w:rPr>
          <w:rFonts w:eastAsia="Times New Roman" w:cstheme="minorHAnsi"/>
          <w:color w:val="000000" w:themeColor="text1"/>
        </w:rPr>
      </w:pPr>
    </w:p>
    <w:p w:rsidR="00183FB0" w:rsidRPr="00894E2E" w:rsidRDefault="00183FB0" w:rsidP="00183FB0">
      <w:pPr>
        <w:numPr>
          <w:ilvl w:val="0"/>
          <w:numId w:val="1"/>
        </w:numPr>
        <w:shd w:val="clear" w:color="auto" w:fill="FFFFFF"/>
        <w:spacing w:after="0" w:line="240" w:lineRule="auto"/>
        <w:ind w:left="0"/>
        <w:textAlignment w:val="baseline"/>
        <w:rPr>
          <w:rFonts w:eastAsia="Times New Roman" w:cstheme="minorHAnsi"/>
          <w:color w:val="000000" w:themeColor="text1"/>
        </w:rPr>
      </w:pPr>
      <w:r w:rsidRPr="00894E2E">
        <w:rPr>
          <w:rFonts w:eastAsia="Times New Roman" w:cstheme="minorHAnsi"/>
          <w:b/>
          <w:bCs/>
          <w:color w:val="000000" w:themeColor="text1"/>
          <w:bdr w:val="none" w:sz="0" w:space="0" w:color="auto" w:frame="1"/>
        </w:rPr>
        <w:t>Date and Time Selection:</w:t>
      </w:r>
      <w:r w:rsidRPr="00894E2E">
        <w:rPr>
          <w:rFonts w:eastAsia="Times New Roman" w:cstheme="minorHAnsi"/>
          <w:color w:val="000000" w:themeColor="text1"/>
        </w:rPr>
        <w:t> </w:t>
      </w:r>
      <w:del w:id="24" w:author="PRAKHAR GUPTA" w:date="2015-12-09T11:59:00Z">
        <w:r w:rsidRPr="00894E2E" w:rsidDel="00894E2E">
          <w:rPr>
            <w:rFonts w:eastAsia="Times New Roman" w:cstheme="minorHAnsi"/>
            <w:color w:val="000000" w:themeColor="text1"/>
          </w:rPr>
          <w:delText xml:space="preserve">Date and Time Selection: </w:delText>
        </w:r>
      </w:del>
      <w:r w:rsidRPr="00894E2E">
        <w:rPr>
          <w:rFonts w:eastAsia="Times New Roman" w:cstheme="minorHAnsi"/>
          <w:color w:val="000000" w:themeColor="text1"/>
        </w:rPr>
        <w:t>How long and when the event would be depends on what are the requirements, what most potential participants could afford in terms of time and money and what the sponsoring organizations could afford. We make sure that the date and time to organize the event would be best suited for all the professionals involved in the event.</w:t>
      </w:r>
    </w:p>
    <w:p w:rsidR="00183FB0" w:rsidRPr="00894E2E" w:rsidRDefault="00183FB0" w:rsidP="00183FB0">
      <w:pPr>
        <w:shd w:val="clear" w:color="auto" w:fill="FFFFFF"/>
        <w:spacing w:after="0" w:line="240" w:lineRule="auto"/>
        <w:textAlignment w:val="baseline"/>
        <w:rPr>
          <w:rFonts w:eastAsia="Times New Roman" w:cstheme="minorHAnsi"/>
          <w:color w:val="000000" w:themeColor="text1"/>
        </w:rPr>
      </w:pPr>
    </w:p>
    <w:p w:rsidR="00183FB0" w:rsidRPr="00894E2E" w:rsidRDefault="00183FB0" w:rsidP="00183FB0">
      <w:pPr>
        <w:numPr>
          <w:ilvl w:val="0"/>
          <w:numId w:val="1"/>
        </w:numPr>
        <w:shd w:val="clear" w:color="auto" w:fill="FFFFFF"/>
        <w:spacing w:after="0" w:line="240" w:lineRule="auto"/>
        <w:ind w:left="0"/>
        <w:textAlignment w:val="baseline"/>
        <w:rPr>
          <w:rFonts w:eastAsia="Times New Roman" w:cstheme="minorHAnsi"/>
          <w:color w:val="000000" w:themeColor="text1"/>
        </w:rPr>
      </w:pPr>
      <w:r w:rsidRPr="00894E2E">
        <w:rPr>
          <w:rFonts w:eastAsia="Times New Roman" w:cstheme="minorHAnsi"/>
          <w:b/>
          <w:bCs/>
          <w:color w:val="000000" w:themeColor="text1"/>
          <w:bdr w:val="none" w:sz="0" w:space="0" w:color="auto" w:frame="1"/>
        </w:rPr>
        <w:t>Venue Selection:</w:t>
      </w:r>
      <w:r w:rsidRPr="00894E2E">
        <w:rPr>
          <w:rFonts w:eastAsia="Times New Roman" w:cstheme="minorHAnsi"/>
          <w:color w:val="000000" w:themeColor="text1"/>
        </w:rPr>
        <w:t> It could be difficult to choose the ideal venue to host your most important event. To make your selection task easier, we present a variety of venues ranging in different capacities</w:t>
      </w:r>
      <w:ins w:id="25" w:author="PRAKHAR GUPTA" w:date="2015-12-09T12:00:00Z">
        <w:r w:rsidR="00894E2E">
          <w:rPr>
            <w:rFonts w:eastAsia="Times New Roman" w:cstheme="minorHAnsi"/>
            <w:color w:val="000000" w:themeColor="text1"/>
          </w:rPr>
          <w:t>, prices</w:t>
        </w:r>
      </w:ins>
      <w:r w:rsidRPr="00894E2E">
        <w:rPr>
          <w:rFonts w:eastAsia="Times New Roman" w:cstheme="minorHAnsi"/>
          <w:color w:val="000000" w:themeColor="text1"/>
        </w:rPr>
        <w:t xml:space="preserve"> and locations.</w:t>
      </w:r>
    </w:p>
    <w:p w:rsidR="00183FB0" w:rsidRPr="00894E2E" w:rsidRDefault="00183FB0" w:rsidP="00183FB0">
      <w:pPr>
        <w:shd w:val="clear" w:color="auto" w:fill="FFFFFF"/>
        <w:spacing w:after="0" w:line="240" w:lineRule="auto"/>
        <w:textAlignment w:val="baseline"/>
        <w:rPr>
          <w:rFonts w:eastAsia="Times New Roman" w:cstheme="minorHAnsi"/>
          <w:color w:val="000000" w:themeColor="text1"/>
        </w:rPr>
      </w:pPr>
    </w:p>
    <w:p w:rsidR="00183FB0" w:rsidRPr="00894E2E" w:rsidRDefault="00183FB0" w:rsidP="00183FB0">
      <w:pPr>
        <w:numPr>
          <w:ilvl w:val="0"/>
          <w:numId w:val="1"/>
        </w:numPr>
        <w:shd w:val="clear" w:color="auto" w:fill="FFFFFF"/>
        <w:spacing w:after="0" w:line="240" w:lineRule="auto"/>
        <w:ind w:left="0"/>
        <w:textAlignment w:val="baseline"/>
        <w:rPr>
          <w:rFonts w:eastAsia="Times New Roman" w:cstheme="minorHAnsi"/>
          <w:color w:val="000000" w:themeColor="text1"/>
        </w:rPr>
      </w:pPr>
      <w:r w:rsidRPr="00894E2E">
        <w:rPr>
          <w:rFonts w:eastAsia="Times New Roman" w:cstheme="minorHAnsi"/>
          <w:b/>
          <w:bCs/>
          <w:color w:val="000000" w:themeColor="text1"/>
          <w:bdr w:val="none" w:sz="0" w:space="0" w:color="auto" w:frame="1"/>
        </w:rPr>
        <w:t>Event Website Design:</w:t>
      </w:r>
      <w:r w:rsidRPr="00894E2E">
        <w:rPr>
          <w:rFonts w:eastAsia="Times New Roman" w:cstheme="minorHAnsi"/>
          <w:color w:val="000000" w:themeColor="text1"/>
        </w:rPr>
        <w:t> Our IT team makes it simple for your event to get online with an attractive, professional and functional web presence.</w:t>
      </w:r>
    </w:p>
    <w:p w:rsidR="00183FB0" w:rsidRPr="00894E2E" w:rsidRDefault="00183FB0" w:rsidP="00183FB0">
      <w:pPr>
        <w:shd w:val="clear" w:color="auto" w:fill="FFFFFF"/>
        <w:spacing w:after="0" w:line="240" w:lineRule="auto"/>
        <w:textAlignment w:val="baseline"/>
        <w:rPr>
          <w:rFonts w:eastAsia="Times New Roman" w:cstheme="minorHAnsi"/>
          <w:color w:val="000000" w:themeColor="text1"/>
        </w:rPr>
      </w:pPr>
    </w:p>
    <w:p w:rsidR="00183FB0" w:rsidRPr="00894E2E" w:rsidRDefault="00183FB0" w:rsidP="00183FB0">
      <w:pPr>
        <w:numPr>
          <w:ilvl w:val="0"/>
          <w:numId w:val="1"/>
        </w:numPr>
        <w:shd w:val="clear" w:color="auto" w:fill="FFFFFF"/>
        <w:spacing w:after="0" w:line="240" w:lineRule="auto"/>
        <w:ind w:left="0"/>
        <w:textAlignment w:val="baseline"/>
        <w:rPr>
          <w:rFonts w:eastAsia="Times New Roman" w:cstheme="minorHAnsi"/>
          <w:color w:val="000000" w:themeColor="text1"/>
        </w:rPr>
      </w:pPr>
      <w:r w:rsidRPr="00894E2E">
        <w:rPr>
          <w:rFonts w:eastAsia="Times New Roman" w:cstheme="minorHAnsi"/>
          <w:b/>
          <w:bCs/>
          <w:color w:val="000000" w:themeColor="text1"/>
          <w:bdr w:val="none" w:sz="0" w:space="0" w:color="auto" w:frame="1"/>
        </w:rPr>
        <w:t>Event Marketing:</w:t>
      </w:r>
    </w:p>
    <w:p w:rsidR="009341DD" w:rsidRPr="00894E2E" w:rsidRDefault="009341DD" w:rsidP="009341DD">
      <w:pPr>
        <w:shd w:val="clear" w:color="auto" w:fill="FFFFFF"/>
        <w:spacing w:after="0" w:line="240" w:lineRule="auto"/>
        <w:textAlignment w:val="baseline"/>
        <w:rPr>
          <w:rFonts w:eastAsia="Times New Roman" w:cstheme="minorHAnsi"/>
          <w:color w:val="000000" w:themeColor="text1"/>
        </w:rPr>
      </w:pPr>
    </w:p>
    <w:p w:rsidR="00183FB0" w:rsidRPr="00894E2E" w:rsidRDefault="00F34C6E" w:rsidP="00F34C6E">
      <w:pPr>
        <w:numPr>
          <w:ilvl w:val="0"/>
          <w:numId w:val="6"/>
        </w:numPr>
        <w:shd w:val="clear" w:color="auto" w:fill="FFFFFF"/>
        <w:spacing w:after="0" w:line="240" w:lineRule="auto"/>
        <w:jc w:val="both"/>
        <w:textAlignment w:val="baseline"/>
        <w:rPr>
          <w:rFonts w:eastAsia="Times New Roman" w:cstheme="minorHAnsi"/>
          <w:color w:val="000000" w:themeColor="text1"/>
        </w:rPr>
      </w:pPr>
      <w:r w:rsidRPr="00894E2E">
        <w:rPr>
          <w:rFonts w:eastAsia="Times New Roman" w:cstheme="minorHAnsi"/>
          <w:color w:val="000000" w:themeColor="text1"/>
        </w:rPr>
        <w:t xml:space="preserve"> </w:t>
      </w:r>
      <w:r w:rsidR="00183FB0" w:rsidRPr="00894E2E">
        <w:rPr>
          <w:rFonts w:eastAsia="Times New Roman" w:cstheme="minorHAnsi"/>
          <w:color w:val="000000" w:themeColor="text1"/>
        </w:rPr>
        <w:t xml:space="preserve">Webinar Marketing: Webinar marketing is one of our strengths, our team has expertise in organizing and hosting webinars to market your event. From selection of topics to identifying and </w:t>
      </w:r>
      <w:r w:rsidR="00183FB0" w:rsidRPr="00894E2E">
        <w:rPr>
          <w:rFonts w:eastAsia="Times New Roman" w:cstheme="minorHAnsi"/>
          <w:color w:val="000000" w:themeColor="text1"/>
        </w:rPr>
        <w:lastRenderedPageBreak/>
        <w:t xml:space="preserve">getting the best speakers </w:t>
      </w:r>
      <w:ins w:id="26" w:author="PRAKHAR GUPTA" w:date="2015-12-09T12:01:00Z">
        <w:r w:rsidR="00894E2E">
          <w:rPr>
            <w:rFonts w:eastAsia="Times New Roman" w:cstheme="minorHAnsi"/>
            <w:color w:val="000000" w:themeColor="text1"/>
          </w:rPr>
          <w:t xml:space="preserve">and audience </w:t>
        </w:r>
      </w:ins>
      <w:r w:rsidR="00183FB0" w:rsidRPr="00894E2E">
        <w:rPr>
          <w:rFonts w:eastAsia="Times New Roman" w:cstheme="minorHAnsi"/>
          <w:color w:val="000000" w:themeColor="text1"/>
        </w:rPr>
        <w:t>for target marketing, we do it all to host an effective webinar.</w:t>
      </w:r>
    </w:p>
    <w:p w:rsidR="00183FB0" w:rsidRPr="00894E2E" w:rsidRDefault="00183FB0" w:rsidP="002B3558">
      <w:pPr>
        <w:shd w:val="clear" w:color="auto" w:fill="FFFFFF"/>
        <w:spacing w:after="0" w:line="240" w:lineRule="auto"/>
        <w:jc w:val="both"/>
        <w:textAlignment w:val="baseline"/>
        <w:rPr>
          <w:rFonts w:eastAsia="Times New Roman" w:cstheme="minorHAnsi"/>
          <w:color w:val="000000" w:themeColor="text1"/>
        </w:rPr>
      </w:pPr>
      <w:r w:rsidRPr="00894E2E">
        <w:rPr>
          <w:rFonts w:eastAsia="Times New Roman" w:cstheme="minorHAnsi"/>
          <w:color w:val="000000" w:themeColor="text1"/>
        </w:rPr>
        <w:t xml:space="preserve">Digital Marketing: We believe in building a strong </w:t>
      </w:r>
      <w:del w:id="27" w:author="PRAKHAR GUPTA" w:date="2015-12-09T12:01:00Z">
        <w:r w:rsidRPr="00894E2E" w:rsidDel="00894E2E">
          <w:rPr>
            <w:rFonts w:eastAsia="Times New Roman" w:cstheme="minorHAnsi"/>
            <w:color w:val="000000" w:themeColor="text1"/>
          </w:rPr>
          <w:delText xml:space="preserve">event </w:delText>
        </w:r>
      </w:del>
      <w:r w:rsidRPr="00894E2E">
        <w:rPr>
          <w:rFonts w:eastAsia="Times New Roman" w:cstheme="minorHAnsi"/>
          <w:color w:val="000000" w:themeColor="text1"/>
        </w:rPr>
        <w:t xml:space="preserve">online presence </w:t>
      </w:r>
      <w:ins w:id="28" w:author="PRAKHAR GUPTA" w:date="2015-12-09T12:01:00Z">
        <w:r w:rsidR="00894E2E">
          <w:rPr>
            <w:rFonts w:eastAsia="Times New Roman" w:cstheme="minorHAnsi"/>
            <w:color w:val="000000" w:themeColor="text1"/>
          </w:rPr>
          <w:t xml:space="preserve">for events </w:t>
        </w:r>
      </w:ins>
      <w:r w:rsidRPr="00894E2E">
        <w:rPr>
          <w:rFonts w:eastAsia="Times New Roman" w:cstheme="minorHAnsi"/>
          <w:color w:val="000000" w:themeColor="text1"/>
        </w:rPr>
        <w:t xml:space="preserve">through social media, blogs, </w:t>
      </w:r>
      <w:proofErr w:type="gramStart"/>
      <w:r w:rsidRPr="00894E2E">
        <w:rPr>
          <w:rFonts w:eastAsia="Times New Roman" w:cstheme="minorHAnsi"/>
          <w:color w:val="000000" w:themeColor="text1"/>
        </w:rPr>
        <w:t>press</w:t>
      </w:r>
      <w:proofErr w:type="gramEnd"/>
      <w:r w:rsidRPr="00894E2E">
        <w:rPr>
          <w:rFonts w:eastAsia="Times New Roman" w:cstheme="minorHAnsi"/>
          <w:color w:val="000000" w:themeColor="text1"/>
        </w:rPr>
        <w:t xml:space="preserve"> releases amongst other means. Events 4 Sure helps design and develop your brand on all social media networks as well as assist you in your overall online marketing strategy.</w:t>
      </w:r>
    </w:p>
    <w:p w:rsidR="00183FB0" w:rsidRPr="00894E2E" w:rsidRDefault="00183FB0" w:rsidP="00F34C6E">
      <w:pPr>
        <w:numPr>
          <w:ilvl w:val="0"/>
          <w:numId w:val="6"/>
        </w:numPr>
        <w:shd w:val="clear" w:color="auto" w:fill="FFFFFF"/>
        <w:spacing w:after="0" w:line="240" w:lineRule="auto"/>
        <w:jc w:val="both"/>
        <w:textAlignment w:val="baseline"/>
        <w:rPr>
          <w:rFonts w:eastAsia="Times New Roman" w:cstheme="minorHAnsi"/>
          <w:color w:val="000000" w:themeColor="text1"/>
        </w:rPr>
      </w:pPr>
      <w:r w:rsidRPr="00894E2E">
        <w:rPr>
          <w:rFonts w:eastAsia="Times New Roman" w:cstheme="minorHAnsi"/>
          <w:color w:val="000000" w:themeColor="text1"/>
        </w:rPr>
        <w:t>Email Marketing: Email marketing is a cost-effective way to drive traffic to your website and stay in touch with your current target audience. The expert team of content writing specialists, designers and marketing strategists at Events 4 Sure can develop the right message and get it to the right people — giving you a higher return on investment.</w:t>
      </w:r>
    </w:p>
    <w:p w:rsidR="00183FB0" w:rsidRPr="00894E2E" w:rsidRDefault="00183FB0" w:rsidP="00F34C6E">
      <w:pPr>
        <w:numPr>
          <w:ilvl w:val="0"/>
          <w:numId w:val="6"/>
        </w:numPr>
        <w:shd w:val="clear" w:color="auto" w:fill="FFFFFF"/>
        <w:spacing w:after="0" w:line="240" w:lineRule="auto"/>
        <w:jc w:val="both"/>
        <w:textAlignment w:val="baseline"/>
        <w:rPr>
          <w:rFonts w:eastAsia="Times New Roman" w:cstheme="minorHAnsi"/>
          <w:color w:val="000000" w:themeColor="text1"/>
        </w:rPr>
      </w:pPr>
      <w:r w:rsidRPr="00894E2E">
        <w:rPr>
          <w:rFonts w:eastAsia="Times New Roman" w:cstheme="minorHAnsi"/>
          <w:color w:val="000000" w:themeColor="text1"/>
        </w:rPr>
        <w:t xml:space="preserve">Media Partners: We are associated with a number of media partners in the form of online and offline newspapers, magazines, journals etc. across the globe in order to promote </w:t>
      </w:r>
      <w:del w:id="29" w:author="PRAKHAR GUPTA" w:date="2015-12-09T12:05:00Z">
        <w:r w:rsidRPr="00894E2E" w:rsidDel="00F1029D">
          <w:rPr>
            <w:rFonts w:eastAsia="Times New Roman" w:cstheme="minorHAnsi"/>
            <w:color w:val="000000" w:themeColor="text1"/>
          </w:rPr>
          <w:delText xml:space="preserve">our </w:delText>
        </w:r>
      </w:del>
      <w:r w:rsidRPr="00894E2E">
        <w:rPr>
          <w:rFonts w:eastAsia="Times New Roman" w:cstheme="minorHAnsi"/>
          <w:color w:val="000000" w:themeColor="text1"/>
        </w:rPr>
        <w:t>events globally.</w:t>
      </w:r>
    </w:p>
    <w:p w:rsidR="00183FB0" w:rsidRPr="00894E2E" w:rsidRDefault="00183FB0" w:rsidP="00F34C6E">
      <w:pPr>
        <w:numPr>
          <w:ilvl w:val="0"/>
          <w:numId w:val="6"/>
        </w:numPr>
        <w:shd w:val="clear" w:color="auto" w:fill="FFFFFF"/>
        <w:spacing w:after="0" w:line="240" w:lineRule="auto"/>
        <w:jc w:val="both"/>
        <w:textAlignment w:val="baseline"/>
        <w:rPr>
          <w:rFonts w:eastAsia="Times New Roman" w:cstheme="minorHAnsi"/>
          <w:color w:val="000000" w:themeColor="text1"/>
        </w:rPr>
      </w:pPr>
      <w:r w:rsidRPr="00894E2E">
        <w:rPr>
          <w:rFonts w:eastAsia="Times New Roman" w:cstheme="minorHAnsi"/>
          <w:color w:val="000000" w:themeColor="text1"/>
        </w:rPr>
        <w:t>Print Marketing: We recommend the product and process that would work best for your business. Whenever you need anything printed, whether it be indoor or outdoor signs, retail signage, event signage, fabric banners, trade show signage and graphics, company brochures, business systems, point-of-sale marketing materials or even a one-of-a-kind project for your brand that would really WOW your clients, our friendly experts at Events 4 Sure make sure that the job is done.</w:t>
      </w:r>
    </w:p>
    <w:p w:rsidR="00183FB0" w:rsidRPr="00894E2E" w:rsidRDefault="00183FB0" w:rsidP="00183FB0">
      <w:pPr>
        <w:shd w:val="clear" w:color="auto" w:fill="FFFFFF"/>
        <w:spacing w:after="0" w:line="240" w:lineRule="auto"/>
        <w:textAlignment w:val="baseline"/>
        <w:rPr>
          <w:rFonts w:eastAsia="Times New Roman" w:cstheme="minorHAnsi"/>
          <w:color w:val="000000" w:themeColor="text1"/>
        </w:rPr>
      </w:pPr>
    </w:p>
    <w:p w:rsidR="00183FB0" w:rsidRPr="00894E2E" w:rsidRDefault="00183FB0" w:rsidP="00183FB0">
      <w:pPr>
        <w:numPr>
          <w:ilvl w:val="0"/>
          <w:numId w:val="1"/>
        </w:numPr>
        <w:shd w:val="clear" w:color="auto" w:fill="FFFFFF"/>
        <w:spacing w:after="0" w:line="240" w:lineRule="auto"/>
        <w:ind w:left="0"/>
        <w:textAlignment w:val="baseline"/>
        <w:rPr>
          <w:rFonts w:eastAsia="Times New Roman" w:cstheme="minorHAnsi"/>
          <w:color w:val="000000" w:themeColor="text1"/>
        </w:rPr>
      </w:pPr>
      <w:r w:rsidRPr="00894E2E">
        <w:rPr>
          <w:rFonts w:eastAsia="Times New Roman" w:cstheme="minorHAnsi"/>
          <w:b/>
          <w:bCs/>
          <w:color w:val="000000" w:themeColor="text1"/>
          <w:bdr w:val="none" w:sz="0" w:space="0" w:color="auto" w:frame="1"/>
        </w:rPr>
        <w:t>Speaker Acquisition:</w:t>
      </w:r>
      <w:r w:rsidRPr="00894E2E">
        <w:rPr>
          <w:rFonts w:eastAsia="Times New Roman" w:cstheme="minorHAnsi"/>
          <w:color w:val="000000" w:themeColor="text1"/>
        </w:rPr>
        <w:t xml:space="preserve"> We select speakers to raise interest in a particular event. </w:t>
      </w:r>
      <w:ins w:id="30" w:author="PRAKHAR GUPTA" w:date="2015-12-09T12:08:00Z">
        <w:r w:rsidR="00F1029D">
          <w:rPr>
            <w:rFonts w:eastAsia="Times New Roman" w:cstheme="minorHAnsi"/>
            <w:color w:val="000000" w:themeColor="text1"/>
          </w:rPr>
          <w:t xml:space="preserve">They are chosen on the basis </w:t>
        </w:r>
      </w:ins>
      <w:del w:id="31" w:author="PRAKHAR GUPTA" w:date="2015-12-09T12:08:00Z">
        <w:r w:rsidRPr="00894E2E" w:rsidDel="00F1029D">
          <w:rPr>
            <w:rFonts w:eastAsia="Times New Roman" w:cstheme="minorHAnsi"/>
            <w:color w:val="000000" w:themeColor="text1"/>
          </w:rPr>
          <w:delText xml:space="preserve">We select any speaker in order </w:delText>
        </w:r>
      </w:del>
      <w:r w:rsidRPr="00894E2E">
        <w:rPr>
          <w:rFonts w:eastAsia="Times New Roman" w:cstheme="minorHAnsi"/>
          <w:color w:val="000000" w:themeColor="text1"/>
        </w:rPr>
        <w:t>to bring maximum ROI for the sponsors and draw attendees to attend that program. We are also adept in finding keynote speakers who are well known for their expertise in particular fields and who have wide recognition due to their accomplishments. This raises enthusiasm among prospective attendees for a meeting or event.</w:t>
      </w:r>
    </w:p>
    <w:p w:rsidR="00183FB0" w:rsidRPr="00894E2E" w:rsidRDefault="00183FB0" w:rsidP="00183FB0">
      <w:pPr>
        <w:shd w:val="clear" w:color="auto" w:fill="FFFFFF"/>
        <w:spacing w:after="0" w:line="240" w:lineRule="auto"/>
        <w:textAlignment w:val="baseline"/>
        <w:rPr>
          <w:rFonts w:eastAsia="Times New Roman" w:cstheme="minorHAnsi"/>
          <w:color w:val="000000" w:themeColor="text1"/>
        </w:rPr>
      </w:pPr>
    </w:p>
    <w:p w:rsidR="00183FB0" w:rsidRPr="00894E2E" w:rsidRDefault="00183FB0" w:rsidP="00183FB0">
      <w:pPr>
        <w:numPr>
          <w:ilvl w:val="0"/>
          <w:numId w:val="1"/>
        </w:numPr>
        <w:shd w:val="clear" w:color="auto" w:fill="FFFFFF"/>
        <w:spacing w:after="0" w:line="240" w:lineRule="auto"/>
        <w:ind w:left="0"/>
        <w:textAlignment w:val="baseline"/>
        <w:rPr>
          <w:rFonts w:eastAsia="Times New Roman" w:cstheme="minorHAnsi"/>
          <w:color w:val="000000" w:themeColor="text1"/>
        </w:rPr>
      </w:pPr>
      <w:r w:rsidRPr="00894E2E">
        <w:rPr>
          <w:rFonts w:eastAsia="Times New Roman" w:cstheme="minorHAnsi"/>
          <w:b/>
          <w:bCs/>
          <w:color w:val="000000" w:themeColor="text1"/>
          <w:bdr w:val="none" w:sz="0" w:space="0" w:color="auto" w:frame="1"/>
        </w:rPr>
        <w:t>Support Associations and Partners:</w:t>
      </w:r>
      <w:r w:rsidRPr="00894E2E">
        <w:rPr>
          <w:rFonts w:eastAsia="Times New Roman" w:cstheme="minorHAnsi"/>
          <w:color w:val="000000" w:themeColor="text1"/>
        </w:rPr>
        <w:t> We connect with Lawyers</w:t>
      </w:r>
      <w:ins w:id="32" w:author="PRAKHAR GUPTA" w:date="2015-12-09T12:10:00Z">
        <w:r w:rsidR="00F1029D">
          <w:rPr>
            <w:rFonts w:eastAsia="Times New Roman" w:cstheme="minorHAnsi"/>
            <w:color w:val="000000" w:themeColor="text1"/>
          </w:rPr>
          <w:t>’</w:t>
        </w:r>
      </w:ins>
      <w:r w:rsidRPr="00894E2E">
        <w:rPr>
          <w:rFonts w:eastAsia="Times New Roman" w:cstheme="minorHAnsi"/>
          <w:color w:val="000000" w:themeColor="text1"/>
        </w:rPr>
        <w:t xml:space="preserve"> Association</w:t>
      </w:r>
      <w:ins w:id="33" w:author="PRAKHAR GUPTA" w:date="2015-12-09T12:10:00Z">
        <w:r w:rsidR="00F1029D">
          <w:rPr>
            <w:rFonts w:eastAsia="Times New Roman" w:cstheme="minorHAnsi"/>
            <w:color w:val="000000" w:themeColor="text1"/>
          </w:rPr>
          <w:t>s</w:t>
        </w:r>
      </w:ins>
      <w:r w:rsidRPr="00894E2E">
        <w:rPr>
          <w:rFonts w:eastAsia="Times New Roman" w:cstheme="minorHAnsi"/>
          <w:color w:val="000000" w:themeColor="text1"/>
        </w:rPr>
        <w:t xml:space="preserve"> to partner with your event. This way, we bring them on-board to add more value.</w:t>
      </w:r>
    </w:p>
    <w:p w:rsidR="00183FB0" w:rsidRPr="00894E2E" w:rsidRDefault="00183FB0" w:rsidP="00183FB0">
      <w:pPr>
        <w:shd w:val="clear" w:color="auto" w:fill="FFFFFF"/>
        <w:spacing w:after="0" w:line="240" w:lineRule="auto"/>
        <w:textAlignment w:val="baseline"/>
        <w:rPr>
          <w:rFonts w:eastAsia="Times New Roman" w:cstheme="minorHAnsi"/>
          <w:color w:val="000000" w:themeColor="text1"/>
        </w:rPr>
      </w:pPr>
    </w:p>
    <w:p w:rsidR="00183FB0" w:rsidRPr="00894E2E" w:rsidRDefault="00183FB0" w:rsidP="00183FB0">
      <w:pPr>
        <w:numPr>
          <w:ilvl w:val="0"/>
          <w:numId w:val="1"/>
        </w:numPr>
        <w:shd w:val="clear" w:color="auto" w:fill="FFFFFF"/>
        <w:spacing w:after="0" w:line="240" w:lineRule="auto"/>
        <w:ind w:left="0"/>
        <w:textAlignment w:val="baseline"/>
        <w:rPr>
          <w:rFonts w:eastAsia="Times New Roman" w:cstheme="minorHAnsi"/>
          <w:color w:val="000000" w:themeColor="text1"/>
        </w:rPr>
      </w:pPr>
      <w:r w:rsidRPr="00894E2E">
        <w:rPr>
          <w:rFonts w:eastAsia="Times New Roman" w:cstheme="minorHAnsi"/>
          <w:b/>
          <w:bCs/>
          <w:color w:val="000000" w:themeColor="text1"/>
          <w:bdr w:val="none" w:sz="0" w:space="0" w:color="auto" w:frame="1"/>
        </w:rPr>
        <w:t>Delegate Acquisition:</w:t>
      </w:r>
      <w:r w:rsidRPr="00894E2E">
        <w:rPr>
          <w:rFonts w:eastAsia="Times New Roman" w:cstheme="minorHAnsi"/>
          <w:color w:val="000000" w:themeColor="text1"/>
        </w:rPr>
        <w:t xml:space="preserve"> We believe that the seniority </w:t>
      </w:r>
      <w:ins w:id="34" w:author="PRAKHAR GUPTA" w:date="2015-12-09T12:10:00Z">
        <w:r w:rsidR="00F1029D">
          <w:rPr>
            <w:rFonts w:eastAsia="Times New Roman" w:cstheme="minorHAnsi"/>
            <w:color w:val="000000" w:themeColor="text1"/>
          </w:rPr>
          <w:t xml:space="preserve">and expertise </w:t>
        </w:r>
      </w:ins>
      <w:r w:rsidRPr="00894E2E">
        <w:rPr>
          <w:rFonts w:eastAsia="Times New Roman" w:cstheme="minorHAnsi"/>
          <w:color w:val="000000" w:themeColor="text1"/>
        </w:rPr>
        <w:t>of the attendees should be impressive, combined with the high quality of speakers. This could help everyone gain and take along a lot of practice-oriented knowledge to make an event a great success.</w:t>
      </w:r>
    </w:p>
    <w:p w:rsidR="00183FB0" w:rsidRPr="00894E2E" w:rsidRDefault="00183FB0" w:rsidP="00183FB0">
      <w:pPr>
        <w:shd w:val="clear" w:color="auto" w:fill="FFFFFF"/>
        <w:spacing w:after="0" w:line="240" w:lineRule="auto"/>
        <w:textAlignment w:val="baseline"/>
        <w:rPr>
          <w:rFonts w:eastAsia="Times New Roman" w:cstheme="minorHAnsi"/>
          <w:color w:val="000000" w:themeColor="text1"/>
        </w:rPr>
      </w:pPr>
    </w:p>
    <w:p w:rsidR="00183FB0" w:rsidRPr="00894E2E" w:rsidRDefault="00183FB0" w:rsidP="00183FB0">
      <w:pPr>
        <w:numPr>
          <w:ilvl w:val="0"/>
          <w:numId w:val="1"/>
        </w:numPr>
        <w:shd w:val="clear" w:color="auto" w:fill="FFFFFF"/>
        <w:spacing w:after="0" w:line="240" w:lineRule="auto"/>
        <w:ind w:left="0"/>
        <w:textAlignment w:val="baseline"/>
        <w:rPr>
          <w:rFonts w:eastAsia="Times New Roman" w:cstheme="minorHAnsi"/>
          <w:color w:val="000000" w:themeColor="text1"/>
        </w:rPr>
      </w:pPr>
      <w:r w:rsidRPr="00894E2E">
        <w:rPr>
          <w:rFonts w:eastAsia="Times New Roman" w:cstheme="minorHAnsi"/>
          <w:b/>
          <w:bCs/>
          <w:color w:val="000000" w:themeColor="text1"/>
          <w:bdr w:val="none" w:sz="0" w:space="0" w:color="auto" w:frame="1"/>
        </w:rPr>
        <w:t>Sponsorship Sales:</w:t>
      </w:r>
      <w:r w:rsidRPr="00894E2E">
        <w:rPr>
          <w:rFonts w:eastAsia="Times New Roman" w:cstheme="minorHAnsi"/>
          <w:color w:val="000000" w:themeColor="text1"/>
        </w:rPr>
        <w:t> We believe in identifying the benefits to which the sponsors would be most attracted. We also look at previous sponsorships in which they have been engaged, review their current sponsorship polic</w:t>
      </w:r>
      <w:ins w:id="35" w:author="PRAKHAR GUPTA" w:date="2015-12-09T12:15:00Z">
        <w:r w:rsidR="00750FA1">
          <w:rPr>
            <w:rFonts w:eastAsia="Times New Roman" w:cstheme="minorHAnsi"/>
            <w:color w:val="000000" w:themeColor="text1"/>
          </w:rPr>
          <w:t>ies</w:t>
        </w:r>
      </w:ins>
      <w:del w:id="36" w:author="PRAKHAR GUPTA" w:date="2015-12-09T12:15:00Z">
        <w:r w:rsidRPr="00894E2E" w:rsidDel="00750FA1">
          <w:rPr>
            <w:rFonts w:eastAsia="Times New Roman" w:cstheme="minorHAnsi"/>
            <w:color w:val="000000" w:themeColor="text1"/>
          </w:rPr>
          <w:delText>y</w:delText>
        </w:r>
      </w:del>
      <w:r w:rsidRPr="00894E2E">
        <w:rPr>
          <w:rFonts w:eastAsia="Times New Roman" w:cstheme="minorHAnsi"/>
          <w:color w:val="000000" w:themeColor="text1"/>
        </w:rPr>
        <w:t xml:space="preserve"> or even call them to talk with the executive</w:t>
      </w:r>
      <w:ins w:id="37" w:author="PRAKHAR GUPTA" w:date="2015-12-09T12:15:00Z">
        <w:r w:rsidR="00750FA1">
          <w:rPr>
            <w:rFonts w:eastAsia="Times New Roman" w:cstheme="minorHAnsi"/>
            <w:color w:val="000000" w:themeColor="text1"/>
          </w:rPr>
          <w:t>s</w:t>
        </w:r>
      </w:ins>
      <w:r w:rsidRPr="00894E2E">
        <w:rPr>
          <w:rFonts w:eastAsia="Times New Roman" w:cstheme="minorHAnsi"/>
          <w:color w:val="000000" w:themeColor="text1"/>
        </w:rPr>
        <w:t xml:space="preserve"> responsible for sponsorships. Tailoring the benefits to their specific interests is the best way to approach a sponsor.</w:t>
      </w:r>
    </w:p>
    <w:p w:rsidR="00750FA1" w:rsidRDefault="00750FA1" w:rsidP="00183FB0">
      <w:pPr>
        <w:shd w:val="clear" w:color="auto" w:fill="FFFFFF"/>
        <w:spacing w:after="225" w:line="240" w:lineRule="auto"/>
        <w:textAlignment w:val="baseline"/>
        <w:outlineLvl w:val="1"/>
        <w:rPr>
          <w:ins w:id="38" w:author="PRAKHAR GUPTA" w:date="2015-12-09T12:15:00Z"/>
          <w:rFonts w:eastAsia="Times New Roman" w:cstheme="minorHAnsi"/>
          <w:color w:val="000000" w:themeColor="text1"/>
        </w:rPr>
      </w:pPr>
    </w:p>
    <w:p w:rsidR="00183FB0" w:rsidRPr="00894E2E" w:rsidRDefault="00183FB0" w:rsidP="00183FB0">
      <w:pPr>
        <w:shd w:val="clear" w:color="auto" w:fill="FFFFFF"/>
        <w:spacing w:after="225" w:line="240" w:lineRule="auto"/>
        <w:textAlignment w:val="baseline"/>
        <w:outlineLvl w:val="1"/>
        <w:rPr>
          <w:rFonts w:eastAsia="Times New Roman" w:cstheme="minorHAnsi"/>
          <w:color w:val="000000" w:themeColor="text1"/>
        </w:rPr>
      </w:pPr>
      <w:r w:rsidRPr="00894E2E">
        <w:rPr>
          <w:rFonts w:eastAsia="Times New Roman" w:cstheme="minorHAnsi"/>
          <w:color w:val="000000" w:themeColor="text1"/>
        </w:rPr>
        <w:t xml:space="preserve">Some of the sponsorship options we have been selling in the </w:t>
      </w:r>
      <w:ins w:id="39" w:author="PRAKHAR GUPTA" w:date="2015-12-09T12:15:00Z">
        <w:r w:rsidR="00750FA1">
          <w:rPr>
            <w:rFonts w:eastAsia="Times New Roman" w:cstheme="minorHAnsi"/>
            <w:color w:val="000000" w:themeColor="text1"/>
          </w:rPr>
          <w:t>law</w:t>
        </w:r>
      </w:ins>
      <w:del w:id="40" w:author="PRAKHAR GUPTA" w:date="2015-12-09T12:15:00Z">
        <w:r w:rsidRPr="00894E2E" w:rsidDel="00750FA1">
          <w:rPr>
            <w:rFonts w:eastAsia="Times New Roman" w:cstheme="minorHAnsi"/>
            <w:color w:val="000000" w:themeColor="text1"/>
          </w:rPr>
          <w:delText>legal</w:delText>
        </w:r>
      </w:del>
      <w:r w:rsidRPr="00894E2E">
        <w:rPr>
          <w:rFonts w:eastAsia="Times New Roman" w:cstheme="minorHAnsi"/>
          <w:color w:val="000000" w:themeColor="text1"/>
        </w:rPr>
        <w:t xml:space="preserve"> industry include</w:t>
      </w:r>
      <w:del w:id="41" w:author="PRAKHAR GUPTA" w:date="2015-12-09T12:15:00Z">
        <w:r w:rsidRPr="00894E2E" w:rsidDel="00750FA1">
          <w:rPr>
            <w:rFonts w:eastAsia="Times New Roman" w:cstheme="minorHAnsi"/>
            <w:color w:val="000000" w:themeColor="text1"/>
          </w:rPr>
          <w:delText>s</w:delText>
        </w:r>
      </w:del>
      <w:r w:rsidRPr="00894E2E">
        <w:rPr>
          <w:rFonts w:eastAsia="Times New Roman" w:cstheme="minorHAnsi"/>
          <w:color w:val="000000" w:themeColor="text1"/>
        </w:rPr>
        <w:t>:</w:t>
      </w:r>
    </w:p>
    <w:p w:rsidR="00F34C6E" w:rsidRPr="00894E2E" w:rsidRDefault="00F34C6E" w:rsidP="009341DD">
      <w:pPr>
        <w:numPr>
          <w:ilvl w:val="0"/>
          <w:numId w:val="4"/>
        </w:numPr>
        <w:shd w:val="clear" w:color="auto" w:fill="FFFFFF"/>
        <w:spacing w:after="0" w:line="240" w:lineRule="auto"/>
        <w:textAlignment w:val="baseline"/>
        <w:rPr>
          <w:rFonts w:eastAsia="Times New Roman" w:cstheme="minorHAnsi"/>
          <w:color w:val="000000" w:themeColor="text1"/>
        </w:rPr>
        <w:sectPr w:rsidR="00F34C6E" w:rsidRPr="00894E2E">
          <w:pgSz w:w="12240" w:h="15840"/>
          <w:pgMar w:top="1440" w:right="1440" w:bottom="1440" w:left="1440" w:header="720" w:footer="720" w:gutter="0"/>
          <w:cols w:space="720"/>
          <w:docGrid w:linePitch="360"/>
        </w:sectPr>
      </w:pPr>
    </w:p>
    <w:p w:rsidR="00183FB0" w:rsidRPr="00894E2E" w:rsidRDefault="00183FB0" w:rsidP="009341DD">
      <w:pPr>
        <w:numPr>
          <w:ilvl w:val="0"/>
          <w:numId w:val="4"/>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Presenting Sponsorship</w:t>
      </w:r>
    </w:p>
    <w:p w:rsidR="00183FB0" w:rsidRPr="00894E2E" w:rsidRDefault="00183FB0" w:rsidP="009341DD">
      <w:pPr>
        <w:numPr>
          <w:ilvl w:val="0"/>
          <w:numId w:val="4"/>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Platinum Sponsorship</w:t>
      </w:r>
    </w:p>
    <w:p w:rsidR="00183FB0" w:rsidRPr="00894E2E" w:rsidRDefault="00183FB0" w:rsidP="009341DD">
      <w:pPr>
        <w:numPr>
          <w:ilvl w:val="0"/>
          <w:numId w:val="4"/>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Diamond Sponsorship</w:t>
      </w:r>
    </w:p>
    <w:p w:rsidR="00183FB0" w:rsidRPr="00894E2E" w:rsidRDefault="00183FB0" w:rsidP="009341DD">
      <w:pPr>
        <w:numPr>
          <w:ilvl w:val="0"/>
          <w:numId w:val="4"/>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Event Bag Sponsorship</w:t>
      </w:r>
    </w:p>
    <w:p w:rsidR="00183FB0" w:rsidRPr="00894E2E" w:rsidRDefault="00183FB0" w:rsidP="009341DD">
      <w:pPr>
        <w:numPr>
          <w:ilvl w:val="0"/>
          <w:numId w:val="4"/>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Lanyard Sponsorship</w:t>
      </w:r>
    </w:p>
    <w:p w:rsidR="00183FB0" w:rsidRPr="00894E2E" w:rsidRDefault="00183FB0" w:rsidP="009341DD">
      <w:pPr>
        <w:numPr>
          <w:ilvl w:val="0"/>
          <w:numId w:val="4"/>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Event Badge Sponsorship</w:t>
      </w:r>
    </w:p>
    <w:p w:rsidR="00183FB0" w:rsidRPr="00894E2E" w:rsidRDefault="00183FB0" w:rsidP="009341DD">
      <w:pPr>
        <w:numPr>
          <w:ilvl w:val="0"/>
          <w:numId w:val="4"/>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Internet and Wi-Fi Zone Sponsorship</w:t>
      </w:r>
    </w:p>
    <w:p w:rsidR="00183FB0" w:rsidRPr="00894E2E" w:rsidRDefault="00183FB0" w:rsidP="009341DD">
      <w:pPr>
        <w:numPr>
          <w:ilvl w:val="0"/>
          <w:numId w:val="4"/>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Cocktail Sponsorship</w:t>
      </w:r>
    </w:p>
    <w:p w:rsidR="00183FB0" w:rsidRPr="00894E2E" w:rsidRDefault="00183FB0" w:rsidP="009341DD">
      <w:pPr>
        <w:numPr>
          <w:ilvl w:val="0"/>
          <w:numId w:val="4"/>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lastRenderedPageBreak/>
        <w:t>Food for Thought Networking Luncheon</w:t>
      </w:r>
    </w:p>
    <w:p w:rsidR="00183FB0" w:rsidRPr="00894E2E" w:rsidRDefault="00183FB0" w:rsidP="009341DD">
      <w:pPr>
        <w:numPr>
          <w:ilvl w:val="0"/>
          <w:numId w:val="4"/>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Flash Drive Sponsorship</w:t>
      </w:r>
    </w:p>
    <w:p w:rsidR="00183FB0" w:rsidRPr="00894E2E" w:rsidRDefault="00183FB0" w:rsidP="009341DD">
      <w:pPr>
        <w:numPr>
          <w:ilvl w:val="0"/>
          <w:numId w:val="4"/>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Pen Sponsorship</w:t>
      </w:r>
    </w:p>
    <w:p w:rsidR="00183FB0" w:rsidRPr="00894E2E" w:rsidRDefault="00183FB0" w:rsidP="009341DD">
      <w:pPr>
        <w:numPr>
          <w:ilvl w:val="0"/>
          <w:numId w:val="4"/>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Notepad Sponsorship</w:t>
      </w:r>
    </w:p>
    <w:p w:rsidR="00183FB0" w:rsidRPr="00894E2E" w:rsidRDefault="00183FB0" w:rsidP="009341DD">
      <w:pPr>
        <w:numPr>
          <w:ilvl w:val="0"/>
          <w:numId w:val="4"/>
        </w:numPr>
        <w:shd w:val="clear" w:color="auto" w:fill="FFFFFF"/>
        <w:spacing w:after="0" w:line="240" w:lineRule="auto"/>
        <w:textAlignment w:val="baseline"/>
        <w:rPr>
          <w:rFonts w:eastAsia="Times New Roman" w:cstheme="minorHAnsi"/>
          <w:color w:val="000000" w:themeColor="text1"/>
        </w:rPr>
      </w:pPr>
      <w:del w:id="42" w:author="PRAKHAR GUPTA" w:date="2015-12-09T12:15:00Z">
        <w:r w:rsidRPr="00894E2E" w:rsidDel="00750FA1">
          <w:rPr>
            <w:rFonts w:eastAsia="Times New Roman" w:cstheme="minorHAnsi"/>
            <w:color w:val="000000" w:themeColor="text1"/>
          </w:rPr>
          <w:delText>Flag Sponsorship</w:delText>
        </w:r>
      </w:del>
    </w:p>
    <w:p w:rsidR="00183FB0" w:rsidRPr="00894E2E" w:rsidRDefault="00183FB0" w:rsidP="009341DD">
      <w:pPr>
        <w:numPr>
          <w:ilvl w:val="0"/>
          <w:numId w:val="4"/>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Business Card Holder Sponsorship</w:t>
      </w:r>
    </w:p>
    <w:p w:rsidR="00183FB0" w:rsidRPr="00894E2E" w:rsidRDefault="00183FB0" w:rsidP="009341DD">
      <w:pPr>
        <w:numPr>
          <w:ilvl w:val="0"/>
          <w:numId w:val="4"/>
        </w:numPr>
        <w:shd w:val="clear" w:color="auto" w:fill="FFFFFF"/>
        <w:spacing w:after="0" w:line="240" w:lineRule="auto"/>
        <w:textAlignment w:val="baseline"/>
        <w:rPr>
          <w:rFonts w:eastAsia="Times New Roman" w:cstheme="minorHAnsi"/>
          <w:color w:val="000000" w:themeColor="text1"/>
        </w:rPr>
      </w:pPr>
      <w:del w:id="43" w:author="PRAKHAR GUPTA" w:date="2015-12-09T12:15:00Z">
        <w:r w:rsidRPr="00894E2E" w:rsidDel="00750FA1">
          <w:rPr>
            <w:rFonts w:eastAsia="Times New Roman" w:cstheme="minorHAnsi"/>
            <w:color w:val="000000" w:themeColor="text1"/>
          </w:rPr>
          <w:delText>Knowledge Partner</w:delText>
        </w:r>
      </w:del>
    </w:p>
    <w:p w:rsidR="00183FB0" w:rsidRPr="00894E2E" w:rsidRDefault="00183FB0" w:rsidP="009341DD">
      <w:pPr>
        <w:numPr>
          <w:ilvl w:val="0"/>
          <w:numId w:val="4"/>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Global Exhibition</w:t>
      </w:r>
    </w:p>
    <w:p w:rsidR="00183FB0" w:rsidRPr="00894E2E" w:rsidRDefault="00183FB0" w:rsidP="009341DD">
      <w:pPr>
        <w:numPr>
          <w:ilvl w:val="0"/>
          <w:numId w:val="4"/>
        </w:numPr>
        <w:shd w:val="clear" w:color="auto" w:fill="FFFFFF"/>
        <w:spacing w:after="0" w:line="240" w:lineRule="auto"/>
        <w:textAlignment w:val="baseline"/>
        <w:rPr>
          <w:rFonts w:eastAsia="Times New Roman" w:cstheme="minorHAnsi"/>
          <w:color w:val="000000" w:themeColor="text1"/>
        </w:rPr>
      </w:pPr>
      <w:del w:id="44" w:author="PRAKHAR GUPTA" w:date="2015-12-09T12:16:00Z">
        <w:r w:rsidRPr="00894E2E" w:rsidDel="00750FA1">
          <w:rPr>
            <w:rFonts w:eastAsia="Times New Roman" w:cstheme="minorHAnsi"/>
            <w:color w:val="000000" w:themeColor="text1"/>
          </w:rPr>
          <w:delText>Exhibition Table</w:delText>
        </w:r>
      </w:del>
    </w:p>
    <w:p w:rsidR="00183FB0" w:rsidRPr="00894E2E" w:rsidRDefault="00183FB0" w:rsidP="009341DD">
      <w:pPr>
        <w:numPr>
          <w:ilvl w:val="0"/>
          <w:numId w:val="4"/>
        </w:numPr>
        <w:shd w:val="clear" w:color="auto" w:fill="FFFFFF"/>
        <w:spacing w:after="0" w:line="240" w:lineRule="auto"/>
        <w:textAlignment w:val="baseline"/>
        <w:rPr>
          <w:rFonts w:eastAsia="Times New Roman" w:cstheme="minorHAnsi"/>
          <w:color w:val="000000" w:themeColor="text1"/>
        </w:rPr>
      </w:pPr>
      <w:del w:id="45" w:author="PRAKHAR GUPTA" w:date="2015-12-09T12:16:00Z">
        <w:r w:rsidRPr="00894E2E" w:rsidDel="00750FA1">
          <w:rPr>
            <w:rFonts w:eastAsia="Times New Roman" w:cstheme="minorHAnsi"/>
            <w:color w:val="000000" w:themeColor="text1"/>
          </w:rPr>
          <w:delText xml:space="preserve">Network Table </w:delText>
        </w:r>
      </w:del>
      <w:r w:rsidRPr="00894E2E">
        <w:rPr>
          <w:rFonts w:eastAsia="Times New Roman" w:cstheme="minorHAnsi"/>
          <w:color w:val="000000" w:themeColor="text1"/>
        </w:rPr>
        <w:t>Exhibition</w:t>
      </w:r>
    </w:p>
    <w:p w:rsidR="00183FB0" w:rsidRPr="00894E2E" w:rsidRDefault="00183FB0" w:rsidP="009341DD">
      <w:pPr>
        <w:numPr>
          <w:ilvl w:val="0"/>
          <w:numId w:val="4"/>
        </w:numPr>
        <w:shd w:val="clear" w:color="auto" w:fill="FFFFFF"/>
        <w:spacing w:after="0" w:line="240" w:lineRule="auto"/>
        <w:textAlignment w:val="baseline"/>
        <w:rPr>
          <w:rFonts w:eastAsia="Times New Roman" w:cstheme="minorHAnsi"/>
          <w:color w:val="000000" w:themeColor="text1"/>
        </w:rPr>
      </w:pPr>
      <w:del w:id="46" w:author="PRAKHAR GUPTA" w:date="2015-12-09T12:16:00Z">
        <w:r w:rsidRPr="00894E2E" w:rsidDel="00750FA1">
          <w:rPr>
            <w:rFonts w:eastAsia="Times New Roman" w:cstheme="minorHAnsi"/>
            <w:color w:val="000000" w:themeColor="text1"/>
          </w:rPr>
          <w:delText>Display Table</w:delText>
        </w:r>
      </w:del>
    </w:p>
    <w:p w:rsidR="00F34C6E" w:rsidRPr="00894E2E" w:rsidRDefault="00F34C6E" w:rsidP="00183FB0">
      <w:pPr>
        <w:shd w:val="clear" w:color="auto" w:fill="FFFFFF"/>
        <w:spacing w:after="0" w:line="240" w:lineRule="auto"/>
        <w:textAlignment w:val="baseline"/>
        <w:rPr>
          <w:rFonts w:eastAsia="Times New Roman" w:cstheme="minorHAnsi"/>
          <w:color w:val="000000" w:themeColor="text1"/>
        </w:rPr>
        <w:sectPr w:rsidR="00F34C6E" w:rsidRPr="00894E2E" w:rsidSect="00F34C6E">
          <w:type w:val="continuous"/>
          <w:pgSz w:w="12240" w:h="15840"/>
          <w:pgMar w:top="1440" w:right="1440" w:bottom="1440" w:left="1440" w:header="720" w:footer="720" w:gutter="0"/>
          <w:cols w:num="2" w:space="720"/>
          <w:docGrid w:linePitch="360"/>
        </w:sectPr>
      </w:pPr>
    </w:p>
    <w:p w:rsidR="00183FB0" w:rsidRPr="00894E2E" w:rsidRDefault="00183FB0" w:rsidP="00183FB0">
      <w:pPr>
        <w:shd w:val="clear" w:color="auto" w:fill="FFFFFF"/>
        <w:spacing w:after="0" w:line="240" w:lineRule="auto"/>
        <w:textAlignment w:val="baseline"/>
        <w:rPr>
          <w:rFonts w:eastAsia="Times New Roman" w:cstheme="minorHAnsi"/>
          <w:color w:val="000000" w:themeColor="text1"/>
        </w:rPr>
      </w:pPr>
    </w:p>
    <w:p w:rsidR="00183FB0" w:rsidRPr="00894E2E" w:rsidRDefault="00183FB0" w:rsidP="00183FB0">
      <w:pPr>
        <w:numPr>
          <w:ilvl w:val="0"/>
          <w:numId w:val="3"/>
        </w:numPr>
        <w:shd w:val="clear" w:color="auto" w:fill="FFFFFF"/>
        <w:spacing w:after="0" w:line="240" w:lineRule="auto"/>
        <w:ind w:left="0"/>
        <w:textAlignment w:val="baseline"/>
        <w:rPr>
          <w:rFonts w:eastAsia="Times New Roman" w:cstheme="minorHAnsi"/>
          <w:color w:val="000000" w:themeColor="text1"/>
        </w:rPr>
      </w:pPr>
      <w:r w:rsidRPr="00894E2E">
        <w:rPr>
          <w:rFonts w:eastAsia="Times New Roman" w:cstheme="minorHAnsi"/>
          <w:b/>
          <w:bCs/>
          <w:color w:val="000000" w:themeColor="text1"/>
          <w:bdr w:val="none" w:sz="0" w:space="0" w:color="auto" w:frame="1"/>
        </w:rPr>
        <w:t>Exhibitions Sales:</w:t>
      </w:r>
      <w:r w:rsidRPr="00894E2E">
        <w:rPr>
          <w:rFonts w:eastAsia="Times New Roman" w:cstheme="minorHAnsi"/>
          <w:color w:val="000000" w:themeColor="text1"/>
        </w:rPr>
        <w:t> Our experienced teams have the skills to maximize exhibition revenue — from understanding the exhibition value proposition to passing through the gatekeeper and closing the deal. We also examine how we can build a persuasive case and overcome objections even in the hardest markets. We always build long lasting profitable relationships with the exhibitors.</w:t>
      </w:r>
    </w:p>
    <w:p w:rsidR="00183FB0" w:rsidRPr="00894E2E" w:rsidRDefault="00183FB0" w:rsidP="00183FB0">
      <w:pPr>
        <w:shd w:val="clear" w:color="auto" w:fill="FFFFFF"/>
        <w:spacing w:after="0" w:line="240" w:lineRule="auto"/>
        <w:textAlignment w:val="baseline"/>
        <w:rPr>
          <w:rFonts w:eastAsia="Times New Roman" w:cstheme="minorHAnsi"/>
          <w:color w:val="000000" w:themeColor="text1"/>
        </w:rPr>
      </w:pPr>
    </w:p>
    <w:p w:rsidR="00183FB0" w:rsidRPr="00894E2E" w:rsidDel="00750FA1" w:rsidRDefault="00183FB0" w:rsidP="00183FB0">
      <w:pPr>
        <w:numPr>
          <w:ilvl w:val="0"/>
          <w:numId w:val="3"/>
        </w:numPr>
        <w:shd w:val="clear" w:color="auto" w:fill="FFFFFF"/>
        <w:spacing w:after="0" w:line="240" w:lineRule="auto"/>
        <w:ind w:left="0"/>
        <w:textAlignment w:val="baseline"/>
        <w:rPr>
          <w:del w:id="47" w:author="PRAKHAR GUPTA" w:date="2015-12-09T12:18:00Z"/>
          <w:rFonts w:eastAsia="Times New Roman" w:cstheme="minorHAnsi"/>
          <w:color w:val="000000" w:themeColor="text1"/>
        </w:rPr>
      </w:pPr>
      <w:del w:id="48" w:author="PRAKHAR GUPTA" w:date="2015-12-09T12:18:00Z">
        <w:r w:rsidRPr="00894E2E" w:rsidDel="00750FA1">
          <w:rPr>
            <w:rFonts w:eastAsia="Times New Roman" w:cstheme="minorHAnsi"/>
            <w:b/>
            <w:bCs/>
            <w:color w:val="000000" w:themeColor="text1"/>
            <w:bdr w:val="none" w:sz="0" w:space="0" w:color="auto" w:frame="1"/>
          </w:rPr>
          <w:delText>Business Meetings:</w:delText>
        </w:r>
        <w:r w:rsidRPr="00894E2E" w:rsidDel="00750FA1">
          <w:rPr>
            <w:rFonts w:eastAsia="Times New Roman" w:cstheme="minorHAnsi"/>
            <w:color w:val="000000" w:themeColor="text1"/>
          </w:rPr>
          <w:delText> If communication is the lifeblood of any organization, then meetings are the heart and mind. It’s the place where clients and vendors communicate their ideas, hash them out, share their passion for better or worse and develop new understandings and new directions. It's where deals can happen or fall apart, where strategies are articulated and debated; in short, where we make sure that clients engage with vendors in order to develop new business. Events 4 Sure is experienced in professionally organizing and handling one-on-one business meetings.</w:delText>
        </w:r>
        <w:r w:rsidRPr="00894E2E" w:rsidDel="00750FA1">
          <w:rPr>
            <w:rFonts w:eastAsia="Times New Roman" w:cstheme="minorHAnsi"/>
            <w:color w:val="000000" w:themeColor="text1"/>
          </w:rPr>
          <w:br/>
        </w:r>
        <w:r w:rsidRPr="00894E2E" w:rsidDel="00750FA1">
          <w:rPr>
            <w:rFonts w:eastAsia="Times New Roman" w:cstheme="minorHAnsi"/>
            <w:color w:val="000000" w:themeColor="text1"/>
          </w:rPr>
          <w:br/>
          <w:delText>One-on-One interaction is the platform where deals are discussed, relationships are forged and ideas are generated.</w:delText>
        </w:r>
      </w:del>
    </w:p>
    <w:p w:rsidR="00183FB0" w:rsidRPr="00894E2E" w:rsidRDefault="00183FB0" w:rsidP="00183FB0">
      <w:pPr>
        <w:shd w:val="clear" w:color="auto" w:fill="FFFFFF"/>
        <w:spacing w:after="0" w:line="240" w:lineRule="auto"/>
        <w:textAlignment w:val="baseline"/>
        <w:rPr>
          <w:rFonts w:eastAsia="Times New Roman" w:cstheme="minorHAnsi"/>
          <w:color w:val="000000" w:themeColor="text1"/>
        </w:rPr>
      </w:pPr>
    </w:p>
    <w:p w:rsidR="00183FB0" w:rsidRPr="00894E2E" w:rsidRDefault="00183FB0" w:rsidP="00183FB0">
      <w:pPr>
        <w:numPr>
          <w:ilvl w:val="0"/>
          <w:numId w:val="3"/>
        </w:numPr>
        <w:shd w:val="clear" w:color="auto" w:fill="FFFFFF"/>
        <w:spacing w:after="0" w:line="240" w:lineRule="auto"/>
        <w:ind w:left="0"/>
        <w:textAlignment w:val="baseline"/>
        <w:rPr>
          <w:rFonts w:eastAsia="Times New Roman" w:cstheme="minorHAnsi"/>
          <w:color w:val="000000" w:themeColor="text1"/>
        </w:rPr>
      </w:pPr>
      <w:r w:rsidRPr="00894E2E">
        <w:rPr>
          <w:rFonts w:eastAsia="Times New Roman" w:cstheme="minorHAnsi"/>
          <w:b/>
          <w:bCs/>
          <w:color w:val="000000" w:themeColor="text1"/>
          <w:bdr w:val="none" w:sz="0" w:space="0" w:color="auto" w:frame="1"/>
        </w:rPr>
        <w:t>Registration Management:</w:t>
      </w:r>
      <w:r w:rsidRPr="00894E2E">
        <w:rPr>
          <w:rFonts w:eastAsia="Times New Roman" w:cstheme="minorHAnsi"/>
          <w:color w:val="000000" w:themeColor="text1"/>
        </w:rPr>
        <w:t xml:space="preserve"> We make sure that your event goes ahead smoothly. Our team is experienced to handle </w:t>
      </w:r>
      <w:del w:id="49" w:author="PRAKHAR GUPTA" w:date="2015-12-09T12:19:00Z">
        <w:r w:rsidRPr="00894E2E" w:rsidDel="00750FA1">
          <w:rPr>
            <w:rFonts w:eastAsia="Times New Roman" w:cstheme="minorHAnsi"/>
            <w:color w:val="000000" w:themeColor="text1"/>
          </w:rPr>
          <w:delText xml:space="preserve">all </w:delText>
        </w:r>
      </w:del>
      <w:ins w:id="50" w:author="PRAKHAR GUPTA" w:date="2015-12-09T12:22:00Z">
        <w:r w:rsidR="00750FA1">
          <w:rPr>
            <w:rFonts w:eastAsia="Times New Roman" w:cstheme="minorHAnsi"/>
            <w:color w:val="000000" w:themeColor="text1"/>
          </w:rPr>
          <w:t xml:space="preserve">the </w:t>
        </w:r>
      </w:ins>
      <w:r w:rsidRPr="00894E2E">
        <w:rPr>
          <w:rFonts w:eastAsia="Times New Roman" w:cstheme="minorHAnsi"/>
          <w:color w:val="000000" w:themeColor="text1"/>
        </w:rPr>
        <w:t>registration process from start to end.</w:t>
      </w:r>
    </w:p>
    <w:p w:rsidR="00183FB0" w:rsidRPr="00894E2E" w:rsidRDefault="00183FB0" w:rsidP="00510512">
      <w:pPr>
        <w:numPr>
          <w:ilvl w:val="0"/>
          <w:numId w:val="9"/>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Online and onsite registration</w:t>
      </w:r>
    </w:p>
    <w:p w:rsidR="00183FB0" w:rsidRPr="00894E2E" w:rsidRDefault="00183FB0" w:rsidP="00510512">
      <w:pPr>
        <w:numPr>
          <w:ilvl w:val="0"/>
          <w:numId w:val="9"/>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lastRenderedPageBreak/>
        <w:t>Secure payment gateway</w:t>
      </w:r>
    </w:p>
    <w:p w:rsidR="00183FB0" w:rsidRPr="00894E2E" w:rsidRDefault="00183FB0" w:rsidP="00510512">
      <w:pPr>
        <w:numPr>
          <w:ilvl w:val="0"/>
          <w:numId w:val="9"/>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Establish registration procedures</w:t>
      </w:r>
    </w:p>
    <w:p w:rsidR="00183FB0" w:rsidRPr="00894E2E" w:rsidRDefault="00183FB0" w:rsidP="00510512">
      <w:pPr>
        <w:numPr>
          <w:ilvl w:val="0"/>
          <w:numId w:val="9"/>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Respond to telephone, mail, email and FAX inquiries</w:t>
      </w:r>
    </w:p>
    <w:p w:rsidR="00183FB0" w:rsidRPr="00894E2E" w:rsidRDefault="00183FB0" w:rsidP="00510512">
      <w:pPr>
        <w:numPr>
          <w:ilvl w:val="0"/>
          <w:numId w:val="9"/>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Pre-registration support at all times</w:t>
      </w:r>
    </w:p>
    <w:p w:rsidR="00183FB0" w:rsidRPr="00894E2E" w:rsidRDefault="00183FB0" w:rsidP="00510512">
      <w:pPr>
        <w:numPr>
          <w:ilvl w:val="0"/>
          <w:numId w:val="9"/>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Process payments through cheque and credit card</w:t>
      </w:r>
    </w:p>
    <w:p w:rsidR="00183FB0" w:rsidRPr="00894E2E" w:rsidRDefault="00183FB0" w:rsidP="00510512">
      <w:pPr>
        <w:numPr>
          <w:ilvl w:val="0"/>
          <w:numId w:val="9"/>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Substitution and cancellation management</w:t>
      </w:r>
    </w:p>
    <w:p w:rsidR="00183FB0" w:rsidRPr="00894E2E" w:rsidRDefault="00183FB0" w:rsidP="00510512">
      <w:pPr>
        <w:numPr>
          <w:ilvl w:val="0"/>
          <w:numId w:val="9"/>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Prepare name badges and speakers cards</w:t>
      </w:r>
    </w:p>
    <w:p w:rsidR="00183FB0" w:rsidRPr="00894E2E" w:rsidRDefault="00183FB0" w:rsidP="00510512">
      <w:pPr>
        <w:numPr>
          <w:ilvl w:val="0"/>
          <w:numId w:val="9"/>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Pre-planned introduction amongst all delegates</w:t>
      </w:r>
    </w:p>
    <w:p w:rsidR="00183FB0" w:rsidRPr="00894E2E" w:rsidRDefault="00183FB0" w:rsidP="00183FB0">
      <w:pPr>
        <w:shd w:val="clear" w:color="auto" w:fill="FFFFFF"/>
        <w:spacing w:after="0" w:line="240" w:lineRule="auto"/>
        <w:textAlignment w:val="baseline"/>
        <w:rPr>
          <w:rFonts w:eastAsia="Times New Roman" w:cstheme="minorHAnsi"/>
          <w:color w:val="000000" w:themeColor="text1"/>
        </w:rPr>
      </w:pPr>
    </w:p>
    <w:p w:rsidR="00183FB0" w:rsidRPr="00894E2E" w:rsidRDefault="00183FB0" w:rsidP="00183FB0">
      <w:pPr>
        <w:numPr>
          <w:ilvl w:val="0"/>
          <w:numId w:val="3"/>
        </w:numPr>
        <w:shd w:val="clear" w:color="auto" w:fill="FFFFFF"/>
        <w:spacing w:after="0" w:line="240" w:lineRule="auto"/>
        <w:ind w:left="0"/>
        <w:textAlignment w:val="baseline"/>
        <w:rPr>
          <w:rFonts w:eastAsia="Times New Roman" w:cstheme="minorHAnsi"/>
          <w:color w:val="000000" w:themeColor="text1"/>
        </w:rPr>
      </w:pPr>
      <w:r w:rsidRPr="00894E2E">
        <w:rPr>
          <w:rFonts w:eastAsia="Times New Roman" w:cstheme="minorHAnsi"/>
          <w:b/>
          <w:bCs/>
          <w:color w:val="000000" w:themeColor="text1"/>
          <w:bdr w:val="none" w:sz="0" w:space="0" w:color="auto" w:frame="1"/>
        </w:rPr>
        <w:t>Travel and Accommodation:</w:t>
      </w:r>
      <w:r w:rsidRPr="00894E2E">
        <w:rPr>
          <w:rFonts w:eastAsia="Times New Roman" w:cstheme="minorHAnsi"/>
          <w:color w:val="000000" w:themeColor="text1"/>
        </w:rPr>
        <w:t> We intend to facilitate and always look forward to do our best in organizing the trip and accommodation for all event attendees.</w:t>
      </w:r>
    </w:p>
    <w:p w:rsidR="00183FB0" w:rsidRPr="00894E2E" w:rsidRDefault="00183FB0" w:rsidP="00510512">
      <w:pPr>
        <w:numPr>
          <w:ilvl w:val="0"/>
          <w:numId w:val="11"/>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Online accommodation selection</w:t>
      </w:r>
    </w:p>
    <w:p w:rsidR="00183FB0" w:rsidRPr="00894E2E" w:rsidRDefault="00183FB0" w:rsidP="00510512">
      <w:pPr>
        <w:numPr>
          <w:ilvl w:val="0"/>
          <w:numId w:val="11"/>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Coordinate food and beverage functions including menu selection and/or creation of special menus</w:t>
      </w:r>
    </w:p>
    <w:p w:rsidR="00183FB0" w:rsidRPr="00894E2E" w:rsidRDefault="00183FB0" w:rsidP="00510512">
      <w:pPr>
        <w:numPr>
          <w:ilvl w:val="0"/>
          <w:numId w:val="11"/>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Obtain local informational brochures, restaurant guides and maps</w:t>
      </w:r>
    </w:p>
    <w:p w:rsidR="00183FB0" w:rsidRPr="00894E2E" w:rsidRDefault="00183FB0" w:rsidP="00510512">
      <w:pPr>
        <w:numPr>
          <w:ilvl w:val="0"/>
          <w:numId w:val="11"/>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Make arrangements for lodging, amenities and individual requirements of speakers</w:t>
      </w:r>
    </w:p>
    <w:p w:rsidR="00183FB0" w:rsidRPr="00894E2E" w:rsidRDefault="00183FB0" w:rsidP="00510512">
      <w:pPr>
        <w:numPr>
          <w:ilvl w:val="0"/>
          <w:numId w:val="11"/>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Food and social function guarantees</w:t>
      </w:r>
    </w:p>
    <w:p w:rsidR="00183FB0" w:rsidRPr="00894E2E" w:rsidRDefault="00183FB0" w:rsidP="00510512">
      <w:pPr>
        <w:numPr>
          <w:ilvl w:val="0"/>
          <w:numId w:val="11"/>
        </w:numPr>
        <w:shd w:val="clear" w:color="auto" w:fill="FFFFFF"/>
        <w:spacing w:after="0" w:line="240" w:lineRule="auto"/>
        <w:textAlignment w:val="baseline"/>
        <w:rPr>
          <w:rFonts w:eastAsia="Times New Roman" w:cstheme="minorHAnsi"/>
          <w:color w:val="000000" w:themeColor="text1"/>
        </w:rPr>
      </w:pPr>
      <w:r w:rsidRPr="00894E2E">
        <w:rPr>
          <w:rFonts w:eastAsia="Times New Roman" w:cstheme="minorHAnsi"/>
          <w:color w:val="000000" w:themeColor="text1"/>
        </w:rPr>
        <w:t>Supervise press room and message center</w:t>
      </w:r>
    </w:p>
    <w:p w:rsidR="00183FB0" w:rsidRPr="00894E2E" w:rsidRDefault="00183FB0" w:rsidP="00183FB0">
      <w:pPr>
        <w:shd w:val="clear" w:color="auto" w:fill="FFFFFF"/>
        <w:spacing w:after="0" w:line="240" w:lineRule="auto"/>
        <w:textAlignment w:val="baseline"/>
        <w:rPr>
          <w:rFonts w:eastAsia="Times New Roman" w:cstheme="minorHAnsi"/>
          <w:color w:val="000000" w:themeColor="text1"/>
        </w:rPr>
      </w:pPr>
    </w:p>
    <w:p w:rsidR="00183FB0" w:rsidRPr="00894E2E" w:rsidRDefault="00183FB0" w:rsidP="00183FB0">
      <w:pPr>
        <w:numPr>
          <w:ilvl w:val="0"/>
          <w:numId w:val="3"/>
        </w:numPr>
        <w:shd w:val="clear" w:color="auto" w:fill="FFFFFF"/>
        <w:spacing w:after="0" w:line="240" w:lineRule="auto"/>
        <w:ind w:left="0"/>
        <w:textAlignment w:val="baseline"/>
        <w:rPr>
          <w:rFonts w:eastAsia="Times New Roman" w:cstheme="minorHAnsi"/>
          <w:color w:val="000000" w:themeColor="text1"/>
        </w:rPr>
      </w:pPr>
      <w:r w:rsidRPr="00894E2E">
        <w:rPr>
          <w:rFonts w:eastAsia="Times New Roman" w:cstheme="minorHAnsi"/>
          <w:b/>
          <w:bCs/>
          <w:color w:val="000000" w:themeColor="text1"/>
          <w:bdr w:val="none" w:sz="0" w:space="0" w:color="auto" w:frame="1"/>
        </w:rPr>
        <w:t>Onsite Deliverables: </w:t>
      </w:r>
      <w:r w:rsidRPr="00894E2E">
        <w:rPr>
          <w:rFonts w:eastAsia="Times New Roman" w:cstheme="minorHAnsi"/>
          <w:color w:val="000000" w:themeColor="text1"/>
        </w:rPr>
        <w:t>Our main aim is to make everyone happy at any event we are involved in - the client, the customers and ourselves. We make sure that the best of deliverables are present</w:t>
      </w:r>
      <w:ins w:id="51" w:author="PRAKHAR GUPTA" w:date="2015-12-09T12:24:00Z">
        <w:r w:rsidR="008918EB">
          <w:rPr>
            <w:rFonts w:eastAsia="Times New Roman" w:cstheme="minorHAnsi"/>
            <w:color w:val="000000" w:themeColor="text1"/>
          </w:rPr>
          <w:t>ed</w:t>
        </w:r>
      </w:ins>
      <w:r w:rsidRPr="00894E2E">
        <w:rPr>
          <w:rFonts w:eastAsia="Times New Roman" w:cstheme="minorHAnsi"/>
          <w:color w:val="000000" w:themeColor="text1"/>
        </w:rPr>
        <w:t xml:space="preserve"> to all event attendees to provide </w:t>
      </w:r>
      <w:ins w:id="52" w:author="PRAKHAR GUPTA" w:date="2015-12-09T12:24:00Z">
        <w:r w:rsidR="008918EB">
          <w:rPr>
            <w:rFonts w:eastAsia="Times New Roman" w:cstheme="minorHAnsi"/>
            <w:color w:val="000000" w:themeColor="text1"/>
          </w:rPr>
          <w:t xml:space="preserve">them with </w:t>
        </w:r>
      </w:ins>
      <w:r w:rsidRPr="00894E2E">
        <w:rPr>
          <w:rFonts w:eastAsia="Times New Roman" w:cstheme="minorHAnsi"/>
          <w:color w:val="000000" w:themeColor="text1"/>
        </w:rPr>
        <w:t>a wholesome event experience.</w:t>
      </w:r>
    </w:p>
    <w:p w:rsidR="006911D2" w:rsidRPr="00894E2E" w:rsidRDefault="006911D2">
      <w:pPr>
        <w:rPr>
          <w:rFonts w:cstheme="minorHAnsi"/>
          <w:color w:val="000000" w:themeColor="text1"/>
          <w:sz w:val="32"/>
        </w:rPr>
      </w:pPr>
    </w:p>
    <w:sectPr w:rsidR="006911D2" w:rsidRPr="00894E2E" w:rsidSect="00F34C6E">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67766"/>
    <w:multiLevelType w:val="multilevel"/>
    <w:tmpl w:val="9F0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D75E0"/>
    <w:multiLevelType w:val="multilevel"/>
    <w:tmpl w:val="C7D6D31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8542D35"/>
    <w:multiLevelType w:val="multilevel"/>
    <w:tmpl w:val="285234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F4D5A"/>
    <w:multiLevelType w:val="multilevel"/>
    <w:tmpl w:val="83F61AD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1109356D"/>
    <w:multiLevelType w:val="multilevel"/>
    <w:tmpl w:val="9AB484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291687"/>
    <w:multiLevelType w:val="multilevel"/>
    <w:tmpl w:val="C19C2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661429"/>
    <w:multiLevelType w:val="multilevel"/>
    <w:tmpl w:val="5B8C8F6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652B7C"/>
    <w:multiLevelType w:val="multilevel"/>
    <w:tmpl w:val="FCBC6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D4531B"/>
    <w:multiLevelType w:val="multilevel"/>
    <w:tmpl w:val="0EC289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936799"/>
    <w:multiLevelType w:val="multilevel"/>
    <w:tmpl w:val="534C1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AE47B7"/>
    <w:multiLevelType w:val="multilevel"/>
    <w:tmpl w:val="072C7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5"/>
  </w:num>
  <w:num w:numId="4">
    <w:abstractNumId w:val="8"/>
  </w:num>
  <w:num w:numId="5">
    <w:abstractNumId w:val="3"/>
  </w:num>
  <w:num w:numId="6">
    <w:abstractNumId w:val="1"/>
  </w:num>
  <w:num w:numId="7">
    <w:abstractNumId w:val="2"/>
  </w:num>
  <w:num w:numId="8">
    <w:abstractNumId w:val="7"/>
  </w:num>
  <w:num w:numId="9">
    <w:abstractNumId w:val="4"/>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3FB0"/>
    <w:rsid w:val="00122B8F"/>
    <w:rsid w:val="00183FB0"/>
    <w:rsid w:val="002B3558"/>
    <w:rsid w:val="004F2C2E"/>
    <w:rsid w:val="00500D5F"/>
    <w:rsid w:val="00510512"/>
    <w:rsid w:val="00544060"/>
    <w:rsid w:val="005B5C55"/>
    <w:rsid w:val="006911D2"/>
    <w:rsid w:val="00750FA1"/>
    <w:rsid w:val="008918EB"/>
    <w:rsid w:val="00894E2E"/>
    <w:rsid w:val="00896E3A"/>
    <w:rsid w:val="009341DD"/>
    <w:rsid w:val="009E1BF7"/>
    <w:rsid w:val="009E355F"/>
    <w:rsid w:val="009F679E"/>
    <w:rsid w:val="00B42C5B"/>
    <w:rsid w:val="00CD65C9"/>
    <w:rsid w:val="00F1029D"/>
    <w:rsid w:val="00F34C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BF7"/>
  </w:style>
  <w:style w:type="paragraph" w:styleId="Heading1">
    <w:name w:val="heading 1"/>
    <w:basedOn w:val="Normal"/>
    <w:link w:val="Heading1Char"/>
    <w:uiPriority w:val="9"/>
    <w:qFormat/>
    <w:rsid w:val="00183F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3F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3F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3F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3FB0"/>
    <w:rPr>
      <w:b/>
      <w:bCs/>
    </w:rPr>
  </w:style>
  <w:style w:type="character" w:customStyle="1" w:styleId="apple-converted-space">
    <w:name w:val="apple-converted-space"/>
    <w:basedOn w:val="DefaultParagraphFont"/>
    <w:rsid w:val="00183FB0"/>
  </w:style>
  <w:style w:type="paragraph" w:styleId="ListParagraph">
    <w:name w:val="List Paragraph"/>
    <w:basedOn w:val="Normal"/>
    <w:uiPriority w:val="34"/>
    <w:qFormat/>
    <w:rsid w:val="00183FB0"/>
    <w:pPr>
      <w:ind w:left="720"/>
      <w:contextualSpacing/>
    </w:pPr>
  </w:style>
  <w:style w:type="paragraph" w:styleId="Revision">
    <w:name w:val="Revision"/>
    <w:hidden/>
    <w:uiPriority w:val="99"/>
    <w:semiHidden/>
    <w:rsid w:val="005B5C55"/>
    <w:pPr>
      <w:spacing w:after="0" w:line="240" w:lineRule="auto"/>
    </w:pPr>
  </w:style>
  <w:style w:type="paragraph" w:styleId="BalloonText">
    <w:name w:val="Balloon Text"/>
    <w:basedOn w:val="Normal"/>
    <w:link w:val="BalloonTextChar"/>
    <w:uiPriority w:val="99"/>
    <w:semiHidden/>
    <w:unhideWhenUsed/>
    <w:rsid w:val="005B5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C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3F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3F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3F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3F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3FB0"/>
    <w:rPr>
      <w:b/>
      <w:bCs/>
    </w:rPr>
  </w:style>
  <w:style w:type="character" w:customStyle="1" w:styleId="apple-converted-space">
    <w:name w:val="apple-converted-space"/>
    <w:basedOn w:val="DefaultParagraphFont"/>
    <w:rsid w:val="00183FB0"/>
  </w:style>
  <w:style w:type="paragraph" w:styleId="ListParagraph">
    <w:name w:val="List Paragraph"/>
    <w:basedOn w:val="Normal"/>
    <w:uiPriority w:val="34"/>
    <w:qFormat/>
    <w:rsid w:val="00183FB0"/>
    <w:pPr>
      <w:ind w:left="720"/>
      <w:contextualSpacing/>
    </w:pPr>
  </w:style>
</w:styles>
</file>

<file path=word/webSettings.xml><?xml version="1.0" encoding="utf-8"?>
<w:webSettings xmlns:r="http://schemas.openxmlformats.org/officeDocument/2006/relationships" xmlns:w="http://schemas.openxmlformats.org/wordprocessingml/2006/main">
  <w:divs>
    <w:div w:id="1014191256">
      <w:bodyDiv w:val="1"/>
      <w:marLeft w:val="0"/>
      <w:marRight w:val="0"/>
      <w:marTop w:val="0"/>
      <w:marBottom w:val="0"/>
      <w:divBdr>
        <w:top w:val="none" w:sz="0" w:space="0" w:color="auto"/>
        <w:left w:val="none" w:sz="0" w:space="0" w:color="auto"/>
        <w:bottom w:val="none" w:sz="0" w:space="0" w:color="auto"/>
        <w:right w:val="none" w:sz="0" w:space="0" w:color="auto"/>
      </w:divBdr>
    </w:div>
    <w:div w:id="180854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goal1021</dc:creator>
  <cp:lastModifiedBy>isprasoft2</cp:lastModifiedBy>
  <cp:revision>5</cp:revision>
  <dcterms:created xsi:type="dcterms:W3CDTF">2015-12-24T06:47:00Z</dcterms:created>
  <dcterms:modified xsi:type="dcterms:W3CDTF">2015-12-24T07:07:00Z</dcterms:modified>
</cp:coreProperties>
</file>